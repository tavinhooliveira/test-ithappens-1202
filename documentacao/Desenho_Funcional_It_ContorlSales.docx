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24ED" w14:textId="77777777" w:rsidR="003D3C99" w:rsidRDefault="003D3C99" w:rsidP="003D3C9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0D6BCE" wp14:editId="0EED84CC">
                <wp:simplePos x="0" y="0"/>
                <wp:positionH relativeFrom="margin">
                  <wp:posOffset>-276225</wp:posOffset>
                </wp:positionH>
                <wp:positionV relativeFrom="margin">
                  <wp:posOffset>3257550</wp:posOffset>
                </wp:positionV>
                <wp:extent cx="4663440" cy="1704975"/>
                <wp:effectExtent l="0" t="0" r="0" b="9525"/>
                <wp:wrapSquare wrapText="bothSides"/>
                <wp:docPr id="4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88E3" w14:textId="77777777" w:rsidR="007F3293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0"/>
                              </w:rPr>
                            </w:pPr>
                            <w:r w:rsidRPr="00CD34F1">
                              <w:rPr>
                                <w:rFonts w:cs="Arial"/>
                                <w:b/>
                                <w:sz w:val="40"/>
                              </w:rPr>
                              <w:fldChar w:fldCharType="begin"/>
                            </w:r>
                            <w:r w:rsidRPr="00CD34F1">
                              <w:rPr>
                                <w:rFonts w:cs="Arial"/>
                                <w:b/>
                                <w:sz w:val="40"/>
                              </w:rPr>
                              <w:instrText xml:space="preserve"> TITLE   \* MERGEFORMAT </w:instrText>
                            </w:r>
                            <w:r w:rsidRPr="00CD34F1">
                              <w:rPr>
                                <w:rFonts w:cs="Arial"/>
                                <w:b/>
                                <w:sz w:val="40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b/>
                                <w:sz w:val="40"/>
                              </w:rPr>
                              <w:t>Desenho Funcional</w:t>
                            </w:r>
                            <w:r w:rsidRPr="00CD34F1">
                              <w:rPr>
                                <w:rFonts w:cs="Arial"/>
                                <w:b/>
                                <w:sz w:val="40"/>
                              </w:rPr>
                              <w:fldChar w:fldCharType="end"/>
                            </w:r>
                          </w:p>
                          <w:p w14:paraId="65B32C27" w14:textId="77777777" w:rsidR="007F3293" w:rsidRPr="00CD34F1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0"/>
                              </w:rPr>
                            </w:pPr>
                          </w:p>
                          <w:p w14:paraId="25B1BD25" w14:textId="3407B6E4" w:rsidR="007F3293" w:rsidRDefault="007F3293" w:rsidP="003D3C99">
                            <w:pPr>
                              <w:jc w:val="left"/>
                              <w:rPr>
                                <w:ins w:id="0" w:author="Tavinho Oliveira" w:date="2019-07-18T17:41:00Z"/>
                                <w:rFonts w:cs="Arial"/>
                                <w:b/>
                                <w:sz w:val="44"/>
                              </w:rPr>
                            </w:pPr>
                            <w:del w:id="1" w:author="Tavinho Oliveira" w:date="2019-07-18T17:41:00Z">
                              <w:r w:rsidDel="007F3293">
                                <w:rPr>
                                  <w:rFonts w:cs="Arial"/>
                                  <w:b/>
                                  <w:sz w:val="44"/>
                                </w:rPr>
                                <w:delText>Alterar Perfil de Fatura</w:delText>
                              </w:r>
                            </w:del>
                            <w:ins w:id="2" w:author="Tavinho Oliveira" w:date="2019-07-18T17:41:00Z">
                              <w:r>
                                <w:rPr>
                                  <w:rFonts w:cs="Arial"/>
                                  <w:b/>
                                  <w:sz w:val="44"/>
                                </w:rPr>
                                <w:t xml:space="preserve"> Vendas e Controle de Estoque</w:t>
                              </w:r>
                            </w:ins>
                          </w:p>
                          <w:p w14:paraId="0926E40F" w14:textId="77777777" w:rsidR="007F3293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4"/>
                              </w:rPr>
                            </w:pPr>
                          </w:p>
                          <w:p w14:paraId="2EB1FA47" w14:textId="77777777" w:rsidR="007F3293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4"/>
                              </w:rPr>
                            </w:pPr>
                          </w:p>
                          <w:p w14:paraId="7CDB345B" w14:textId="77777777" w:rsidR="007F3293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4"/>
                              </w:rPr>
                            </w:pPr>
                          </w:p>
                          <w:p w14:paraId="00747A9A" w14:textId="77777777" w:rsidR="007F3293" w:rsidRPr="00CD34F1" w:rsidRDefault="007F3293" w:rsidP="003D3C99">
                            <w:pPr>
                              <w:jc w:val="left"/>
                              <w:rPr>
                                <w:rFonts w:cs="Arial"/>
                                <w:b/>
                                <w:sz w:val="44"/>
                              </w:rPr>
                            </w:pPr>
                          </w:p>
                          <w:p w14:paraId="0F901D05" w14:textId="77777777" w:rsidR="007F3293" w:rsidRPr="00CD34F1" w:rsidRDefault="007F3293" w:rsidP="003D3C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D6BC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21.75pt;margin-top:256.5pt;width:367.2pt;height:1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" filled="f" stroked="f">
                <v:textbox>
                  <w:txbxContent>
                    <w:p w14:paraId="067F88E3" w14:textId="77777777" w:rsidR="007F3293" w:rsidRDefault="007F3293" w:rsidP="003D3C99">
                      <w:pPr>
                        <w:jc w:val="left"/>
                        <w:rPr>
                          <w:rFonts w:cs="Arial"/>
                          <w:b/>
                          <w:sz w:val="40"/>
                        </w:rPr>
                      </w:pPr>
                      <w:r w:rsidRPr="00CD34F1">
                        <w:rPr>
                          <w:rFonts w:cs="Arial"/>
                          <w:b/>
                          <w:sz w:val="40"/>
                        </w:rPr>
                        <w:fldChar w:fldCharType="begin"/>
                      </w:r>
                      <w:r w:rsidRPr="00CD34F1">
                        <w:rPr>
                          <w:rFonts w:cs="Arial"/>
                          <w:b/>
                          <w:sz w:val="40"/>
                        </w:rPr>
                        <w:instrText xml:space="preserve"> TITLE   \* MERGEFORMAT </w:instrText>
                      </w:r>
                      <w:r w:rsidRPr="00CD34F1">
                        <w:rPr>
                          <w:rFonts w:cs="Arial"/>
                          <w:b/>
                          <w:sz w:val="40"/>
                        </w:rPr>
                        <w:fldChar w:fldCharType="separate"/>
                      </w:r>
                      <w:r>
                        <w:rPr>
                          <w:rFonts w:cs="Arial"/>
                          <w:b/>
                          <w:sz w:val="40"/>
                        </w:rPr>
                        <w:t>Desenho Funcional</w:t>
                      </w:r>
                      <w:r w:rsidRPr="00CD34F1">
                        <w:rPr>
                          <w:rFonts w:cs="Arial"/>
                          <w:b/>
                          <w:sz w:val="40"/>
                        </w:rPr>
                        <w:fldChar w:fldCharType="end"/>
                      </w:r>
                    </w:p>
                    <w:p w14:paraId="65B32C27" w14:textId="77777777" w:rsidR="007F3293" w:rsidRPr="00CD34F1" w:rsidRDefault="007F3293" w:rsidP="003D3C99">
                      <w:pPr>
                        <w:jc w:val="left"/>
                        <w:rPr>
                          <w:rFonts w:cs="Arial"/>
                          <w:b/>
                          <w:sz w:val="40"/>
                        </w:rPr>
                      </w:pPr>
                    </w:p>
                    <w:p w14:paraId="25B1BD25" w14:textId="3407B6E4" w:rsidR="007F3293" w:rsidRDefault="007F3293" w:rsidP="003D3C99">
                      <w:pPr>
                        <w:jc w:val="left"/>
                        <w:rPr>
                          <w:ins w:id="3" w:author="Tavinho Oliveira" w:date="2019-07-18T17:41:00Z"/>
                          <w:rFonts w:cs="Arial"/>
                          <w:b/>
                          <w:sz w:val="44"/>
                        </w:rPr>
                      </w:pPr>
                      <w:del w:id="4" w:author="Tavinho Oliveira" w:date="2019-07-18T17:41:00Z">
                        <w:r w:rsidDel="007F3293">
                          <w:rPr>
                            <w:rFonts w:cs="Arial"/>
                            <w:b/>
                            <w:sz w:val="44"/>
                          </w:rPr>
                          <w:delText>Alterar Perfil de Fatura</w:delText>
                        </w:r>
                      </w:del>
                      <w:ins w:id="5" w:author="Tavinho Oliveira" w:date="2019-07-18T17:41:00Z">
                        <w:r>
                          <w:rPr>
                            <w:rFonts w:cs="Arial"/>
                            <w:b/>
                            <w:sz w:val="44"/>
                          </w:rPr>
                          <w:t xml:space="preserve"> Vendas e Controle de Estoque</w:t>
                        </w:r>
                      </w:ins>
                    </w:p>
                    <w:p w14:paraId="0926E40F" w14:textId="77777777" w:rsidR="007F3293" w:rsidRDefault="007F3293" w:rsidP="003D3C99">
                      <w:pPr>
                        <w:jc w:val="left"/>
                        <w:rPr>
                          <w:rFonts w:cs="Arial"/>
                          <w:b/>
                          <w:sz w:val="44"/>
                        </w:rPr>
                      </w:pPr>
                    </w:p>
                    <w:p w14:paraId="2EB1FA47" w14:textId="77777777" w:rsidR="007F3293" w:rsidRDefault="007F3293" w:rsidP="003D3C99">
                      <w:pPr>
                        <w:jc w:val="left"/>
                        <w:rPr>
                          <w:rFonts w:cs="Arial"/>
                          <w:b/>
                          <w:sz w:val="44"/>
                        </w:rPr>
                      </w:pPr>
                    </w:p>
                    <w:p w14:paraId="7CDB345B" w14:textId="77777777" w:rsidR="007F3293" w:rsidRDefault="007F3293" w:rsidP="003D3C99">
                      <w:pPr>
                        <w:jc w:val="left"/>
                        <w:rPr>
                          <w:rFonts w:cs="Arial"/>
                          <w:b/>
                          <w:sz w:val="44"/>
                        </w:rPr>
                      </w:pPr>
                    </w:p>
                    <w:p w14:paraId="00747A9A" w14:textId="77777777" w:rsidR="007F3293" w:rsidRPr="00CD34F1" w:rsidRDefault="007F3293" w:rsidP="003D3C99">
                      <w:pPr>
                        <w:jc w:val="left"/>
                        <w:rPr>
                          <w:rFonts w:cs="Arial"/>
                          <w:b/>
                          <w:sz w:val="44"/>
                        </w:rPr>
                      </w:pPr>
                    </w:p>
                    <w:p w14:paraId="0F901D05" w14:textId="77777777" w:rsidR="007F3293" w:rsidRPr="00CD34F1" w:rsidRDefault="007F3293" w:rsidP="003D3C99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5BE66097" w14:textId="77777777" w:rsidR="003D3C99" w:rsidRDefault="003D3C99" w:rsidP="003D3C99"/>
    <w:p w14:paraId="301463CD" w14:textId="77777777" w:rsidR="003D3C99" w:rsidRDefault="003D3C99" w:rsidP="003D3C99">
      <w:pPr>
        <w:pStyle w:val="CabealhodoSumrio"/>
        <w:ind w:left="-56"/>
      </w:pPr>
      <w:r w:rsidRPr="00A33CD2">
        <w:t>Informações sobre o Documento</w:t>
      </w:r>
    </w:p>
    <w:p w14:paraId="194570AA" w14:textId="77777777" w:rsidR="003D3C99" w:rsidRPr="0005307B" w:rsidRDefault="003D3C99" w:rsidP="003D3C99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3402"/>
      </w:tblGrid>
      <w:tr w:rsidR="003D3C99" w:rsidRPr="003A4095" w14:paraId="57AC5774" w14:textId="77777777" w:rsidTr="007D6749">
        <w:tc>
          <w:tcPr>
            <w:tcW w:w="6345" w:type="dxa"/>
            <w:shd w:val="clear" w:color="auto" w:fill="4F81BD"/>
            <w:hideMark/>
          </w:tcPr>
          <w:p w14:paraId="17FFDE49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Nome do Documento</w:t>
            </w:r>
          </w:p>
        </w:tc>
        <w:tc>
          <w:tcPr>
            <w:tcW w:w="3402" w:type="dxa"/>
            <w:shd w:val="clear" w:color="auto" w:fill="4F81BD"/>
            <w:hideMark/>
          </w:tcPr>
          <w:p w14:paraId="4DFF56A8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Tipo do Documento</w:t>
            </w:r>
          </w:p>
        </w:tc>
      </w:tr>
      <w:tr w:rsidR="003D3C99" w:rsidRPr="00F94A65" w14:paraId="0C137E3F" w14:textId="77777777" w:rsidTr="007D6749">
        <w:tc>
          <w:tcPr>
            <w:tcW w:w="63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09A3D09D" w14:textId="06D81368" w:rsidR="003D3C99" w:rsidRPr="00F94A65" w:rsidRDefault="00773499" w:rsidP="007D6749">
            <w:pPr>
              <w:rPr>
                <w:bCs/>
                <w:sz w:val="22"/>
              </w:rPr>
            </w:pPr>
            <w:r>
              <w:rPr>
                <w:b/>
                <w:bCs/>
              </w:rPr>
              <w:t>Desenho_Funcional</w:t>
            </w:r>
            <w:r w:rsidR="007F3293">
              <w:rPr>
                <w:b/>
                <w:bCs/>
              </w:rPr>
              <w:t>_It_ContorlSales</w:t>
            </w: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C86D7D9" w14:textId="443715D7" w:rsidR="003D3C99" w:rsidRPr="00F94A65" w:rsidRDefault="00D41E2B" w:rsidP="007D6749">
            <w:fldSimple w:instr=" TITLE   \* MERGEFORMAT ">
              <w:r w:rsidR="00D956DA">
                <w:t>Desenho Funcional</w:t>
              </w:r>
            </w:fldSimple>
          </w:p>
        </w:tc>
      </w:tr>
    </w:tbl>
    <w:p w14:paraId="62DEE544" w14:textId="77777777" w:rsidR="003D3C99" w:rsidRDefault="003D3C99" w:rsidP="003D3C99">
      <w:pPr>
        <w:rPr>
          <w:rFonts w:ascii="Arial" w:hAnsi="Arial"/>
          <w:sz w:val="22"/>
        </w:rPr>
      </w:pPr>
    </w:p>
    <w:tbl>
      <w:tblPr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1974"/>
        <w:gridCol w:w="2519"/>
        <w:gridCol w:w="3281"/>
      </w:tblGrid>
      <w:tr w:rsidR="003D3C99" w:rsidRPr="003A4095" w14:paraId="46E37377" w14:textId="77777777" w:rsidTr="007D6749">
        <w:trPr>
          <w:trHeight w:val="137"/>
        </w:trPr>
        <w:tc>
          <w:tcPr>
            <w:tcW w:w="1973" w:type="dxa"/>
            <w:shd w:val="clear" w:color="auto" w:fill="4F81BD"/>
            <w:hideMark/>
          </w:tcPr>
          <w:p w14:paraId="1C0E4C41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Data de Criação</w:t>
            </w:r>
          </w:p>
        </w:tc>
        <w:tc>
          <w:tcPr>
            <w:tcW w:w="1974" w:type="dxa"/>
            <w:shd w:val="clear" w:color="auto" w:fill="4F81BD"/>
            <w:hideMark/>
          </w:tcPr>
          <w:p w14:paraId="6B901853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Criado Por</w:t>
            </w:r>
          </w:p>
        </w:tc>
        <w:tc>
          <w:tcPr>
            <w:tcW w:w="2519" w:type="dxa"/>
            <w:shd w:val="clear" w:color="auto" w:fill="4F81BD"/>
            <w:hideMark/>
          </w:tcPr>
          <w:p w14:paraId="120229A2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Data de Aprovação</w:t>
            </w:r>
          </w:p>
        </w:tc>
        <w:tc>
          <w:tcPr>
            <w:tcW w:w="3281" w:type="dxa"/>
            <w:shd w:val="clear" w:color="auto" w:fill="4F81BD"/>
            <w:hideMark/>
          </w:tcPr>
          <w:p w14:paraId="7803DA87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Aprovado por</w:t>
            </w:r>
          </w:p>
        </w:tc>
      </w:tr>
      <w:tr w:rsidR="003D3C99" w:rsidRPr="003A4095" w14:paraId="485DBC4D" w14:textId="77777777" w:rsidTr="007D6749">
        <w:tc>
          <w:tcPr>
            <w:tcW w:w="19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1ED170FA" w14:textId="249C0AE6" w:rsidR="003D3C99" w:rsidRPr="003A4095" w:rsidRDefault="0035286C" w:rsidP="007D6749">
            <w:pPr>
              <w:rPr>
                <w:rFonts w:ascii="Arial" w:hAnsi="Arial"/>
                <w:sz w:val="22"/>
                <w:highlight w:val="green"/>
                <w:lang w:val="en-US"/>
              </w:rPr>
            </w:pPr>
            <w:r>
              <w:t>1</w:t>
            </w:r>
            <w:r w:rsidR="007F3293">
              <w:t>8</w:t>
            </w:r>
            <w:r w:rsidR="003D3C99">
              <w:t>/0</w:t>
            </w:r>
            <w:r w:rsidR="007F3293">
              <w:t>7</w:t>
            </w:r>
            <w:r w:rsidR="003D3C99">
              <w:t>/201</w:t>
            </w:r>
            <w:r w:rsidR="007F3293">
              <w:t>9</w:t>
            </w:r>
          </w:p>
        </w:tc>
        <w:tc>
          <w:tcPr>
            <w:tcW w:w="19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63E7EB01" w14:textId="18BC8D9F" w:rsidR="003D3C99" w:rsidRPr="003A4095" w:rsidRDefault="007F3293" w:rsidP="007D6749">
            <w:pPr>
              <w:rPr>
                <w:rFonts w:ascii="Arial" w:hAnsi="Arial"/>
                <w:sz w:val="22"/>
                <w:highlight w:val="green"/>
              </w:rPr>
            </w:pPr>
            <w:r>
              <w:t>Luis Otavio Oliveira</w:t>
            </w:r>
          </w:p>
        </w:tc>
        <w:tc>
          <w:tcPr>
            <w:tcW w:w="251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532F6A71" w14:textId="63A3C894" w:rsidR="003D3C99" w:rsidRPr="003A4095" w:rsidRDefault="003D3C99" w:rsidP="007D6749">
            <w:pPr>
              <w:rPr>
                <w:rFonts w:ascii="Arial" w:hAnsi="Arial"/>
                <w:sz w:val="22"/>
                <w:highlight w:val="green"/>
                <w:lang w:val="en-US"/>
              </w:rPr>
            </w:pPr>
          </w:p>
        </w:tc>
        <w:tc>
          <w:tcPr>
            <w:tcW w:w="328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14:paraId="5D134C2A" w14:textId="1D52CE41" w:rsidR="003D3C99" w:rsidRPr="003A4095" w:rsidRDefault="003D3C99" w:rsidP="007D6749">
            <w:pPr>
              <w:rPr>
                <w:rFonts w:ascii="Arial" w:hAnsi="Arial"/>
                <w:sz w:val="22"/>
              </w:rPr>
            </w:pPr>
          </w:p>
        </w:tc>
      </w:tr>
    </w:tbl>
    <w:p w14:paraId="4F0DB608" w14:textId="77777777" w:rsidR="003D3C99" w:rsidRPr="00A33CD2" w:rsidRDefault="003D3C99" w:rsidP="003D3C99">
      <w:pPr>
        <w:rPr>
          <w:rFonts w:ascii="Arial" w:hAnsi="Arial" w:cs="Arial"/>
          <w:sz w:val="22"/>
        </w:rPr>
      </w:pPr>
    </w:p>
    <w:p w14:paraId="5C0D2580" w14:textId="77777777" w:rsidR="003D3C99" w:rsidRPr="0005307B" w:rsidRDefault="003D3C99" w:rsidP="003D3C99">
      <w:pPr>
        <w:pStyle w:val="CabealhodoSumrio"/>
      </w:pPr>
      <w:r w:rsidRPr="0005307B">
        <w:t>Histórico de Revisões</w:t>
      </w:r>
    </w:p>
    <w:p w14:paraId="7F647C1C" w14:textId="77777777" w:rsidR="003D3C99" w:rsidRPr="0005307B" w:rsidRDefault="003D3C99" w:rsidP="003D3C99"/>
    <w:tbl>
      <w:tblPr>
        <w:tblW w:w="974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953"/>
        <w:gridCol w:w="2223"/>
        <w:gridCol w:w="4593"/>
      </w:tblGrid>
      <w:tr w:rsidR="003D3C99" w:rsidRPr="003A4095" w14:paraId="20B22A4A" w14:textId="77777777" w:rsidTr="007D6749">
        <w:tc>
          <w:tcPr>
            <w:tcW w:w="978" w:type="dxa"/>
            <w:shd w:val="clear" w:color="auto" w:fill="4F81BD"/>
            <w:hideMark/>
          </w:tcPr>
          <w:p w14:paraId="4CFA2B7E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Rev #</w:t>
            </w:r>
          </w:p>
        </w:tc>
        <w:tc>
          <w:tcPr>
            <w:tcW w:w="1953" w:type="dxa"/>
            <w:shd w:val="clear" w:color="auto" w:fill="4F81BD"/>
            <w:hideMark/>
          </w:tcPr>
          <w:p w14:paraId="34635B37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Data</w:t>
            </w:r>
          </w:p>
        </w:tc>
        <w:tc>
          <w:tcPr>
            <w:tcW w:w="2223" w:type="dxa"/>
            <w:shd w:val="clear" w:color="auto" w:fill="4F81BD"/>
            <w:hideMark/>
          </w:tcPr>
          <w:p w14:paraId="62AF09AC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Atualizado por</w:t>
            </w:r>
          </w:p>
        </w:tc>
        <w:tc>
          <w:tcPr>
            <w:tcW w:w="4593" w:type="dxa"/>
            <w:shd w:val="clear" w:color="auto" w:fill="4F81BD"/>
            <w:hideMark/>
          </w:tcPr>
          <w:p w14:paraId="7012EA44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Descrição da Atualização</w:t>
            </w:r>
          </w:p>
        </w:tc>
      </w:tr>
      <w:tr w:rsidR="003D3C99" w:rsidRPr="003A4095" w14:paraId="58043B53" w14:textId="77777777" w:rsidTr="007D6749">
        <w:tc>
          <w:tcPr>
            <w:tcW w:w="9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6E0D2ED3" w14:textId="77777777" w:rsidR="003D3C99" w:rsidRPr="003A4095" w:rsidRDefault="003D3C99" w:rsidP="007D6749">
            <w:pPr>
              <w:jc w:val="center"/>
              <w:rPr>
                <w:rFonts w:ascii="Arial" w:hAnsi="Arial"/>
                <w:b/>
                <w:bCs/>
                <w:sz w:val="22"/>
                <w:highlight w:val="green"/>
              </w:rPr>
            </w:pPr>
            <w:r w:rsidRPr="00EE1BD6">
              <w:rPr>
                <w:b/>
                <w:bCs/>
              </w:rPr>
              <w:t>0</w:t>
            </w:r>
          </w:p>
        </w:tc>
        <w:tc>
          <w:tcPr>
            <w:tcW w:w="19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0ACA3B9B" w14:textId="1C5A7B59" w:rsidR="003D3C99" w:rsidRPr="003A4095" w:rsidRDefault="00CA4E4E" w:rsidP="007D6749">
            <w:pPr>
              <w:rPr>
                <w:rFonts w:ascii="Arial" w:hAnsi="Arial"/>
                <w:sz w:val="22"/>
                <w:highlight w:val="green"/>
                <w:lang w:val="en-US"/>
              </w:rPr>
            </w:pPr>
            <w:r>
              <w:t>1</w:t>
            </w:r>
            <w:r w:rsidR="007F3293">
              <w:t>8</w:t>
            </w:r>
            <w:r w:rsidR="003D3C99">
              <w:t>/0</w:t>
            </w:r>
            <w:r>
              <w:t>9</w:t>
            </w:r>
            <w:r w:rsidR="003D3C99">
              <w:t>/201</w:t>
            </w:r>
            <w:r w:rsidR="007F3293">
              <w:t>9</w:t>
            </w:r>
          </w:p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hideMark/>
          </w:tcPr>
          <w:p w14:paraId="0B5D72F7" w14:textId="086485E0" w:rsidR="003D3C99" w:rsidRPr="003A4095" w:rsidRDefault="007F3293" w:rsidP="007D6749">
            <w:pPr>
              <w:rPr>
                <w:rFonts w:ascii="Arial" w:hAnsi="Arial"/>
                <w:sz w:val="22"/>
                <w:highlight w:val="green"/>
              </w:rPr>
            </w:pPr>
            <w:r>
              <w:t>Luis Otavio Oliveira</w:t>
            </w:r>
          </w:p>
        </w:tc>
        <w:tc>
          <w:tcPr>
            <w:tcW w:w="4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14:paraId="1B10366A" w14:textId="77777777" w:rsidR="003D3C99" w:rsidRPr="003A4095" w:rsidRDefault="003D3C99" w:rsidP="007D6749">
            <w:pPr>
              <w:rPr>
                <w:rFonts w:ascii="Arial" w:hAnsi="Arial"/>
                <w:sz w:val="22"/>
                <w:highlight w:val="green"/>
              </w:rPr>
            </w:pPr>
            <w:r>
              <w:t>Criação.</w:t>
            </w:r>
          </w:p>
        </w:tc>
      </w:tr>
      <w:tr w:rsidR="00CA4E4E" w:rsidRPr="003A4095" w14:paraId="55026F88" w14:textId="77777777" w:rsidTr="007D6749">
        <w:tc>
          <w:tcPr>
            <w:tcW w:w="9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1ABDC2A" w14:textId="597D9A4F" w:rsidR="00CA4E4E" w:rsidRPr="00EE1BD6" w:rsidRDefault="00CA4E4E" w:rsidP="007D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92A14C6" w14:textId="79445B06" w:rsidR="00CA4E4E" w:rsidDel="00CA4E4E" w:rsidRDefault="00CA4E4E" w:rsidP="007D6749"/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E6BAE6B" w14:textId="2ACE492F" w:rsidR="00CA4E4E" w:rsidRDefault="00CA4E4E" w:rsidP="007D6749"/>
        </w:tc>
        <w:tc>
          <w:tcPr>
            <w:tcW w:w="4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40F2B72" w14:textId="35C67835" w:rsidR="00CA4E4E" w:rsidRDefault="007F3293" w:rsidP="007D6749">
            <w:r>
              <w:t>Revisão</w:t>
            </w:r>
          </w:p>
        </w:tc>
      </w:tr>
      <w:tr w:rsidR="007F3293" w:rsidRPr="003A4095" w14:paraId="1D1651B3" w14:textId="77777777" w:rsidTr="007D6749">
        <w:tc>
          <w:tcPr>
            <w:tcW w:w="9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2DAD29B" w14:textId="19FE620C" w:rsidR="007F3293" w:rsidRDefault="007F3293" w:rsidP="007D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FCE5216" w14:textId="77777777" w:rsidR="007F3293" w:rsidDel="00CA4E4E" w:rsidRDefault="007F3293" w:rsidP="007D6749"/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692FDE4C" w14:textId="77777777" w:rsidR="007F3293" w:rsidRDefault="007F3293" w:rsidP="007D6749"/>
        </w:tc>
        <w:tc>
          <w:tcPr>
            <w:tcW w:w="4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C6FEE50" w14:textId="115D31BF" w:rsidR="007F3293" w:rsidRDefault="007F3293" w:rsidP="007D6749">
            <w:r>
              <w:t>Atualização</w:t>
            </w:r>
          </w:p>
        </w:tc>
      </w:tr>
      <w:tr w:rsidR="007F3293" w:rsidRPr="003A4095" w14:paraId="70FA4E8D" w14:textId="77777777" w:rsidTr="007D6749">
        <w:tc>
          <w:tcPr>
            <w:tcW w:w="9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3B616946" w14:textId="4DA45A0D" w:rsidR="007F3293" w:rsidRDefault="007F3293" w:rsidP="007D67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3108736" w14:textId="77777777" w:rsidR="007F3293" w:rsidDel="00CA4E4E" w:rsidRDefault="007F3293" w:rsidP="007D6749"/>
        </w:tc>
        <w:tc>
          <w:tcPr>
            <w:tcW w:w="222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C1FE1DB" w14:textId="77777777" w:rsidR="007F3293" w:rsidRDefault="007F3293" w:rsidP="007D6749"/>
        </w:tc>
        <w:tc>
          <w:tcPr>
            <w:tcW w:w="459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E287415" w14:textId="57F55D39" w:rsidR="007F3293" w:rsidRDefault="007F3293" w:rsidP="007D6749">
            <w:r>
              <w:t>Aprovação</w:t>
            </w:r>
          </w:p>
        </w:tc>
      </w:tr>
    </w:tbl>
    <w:p w14:paraId="3564CF8C" w14:textId="77777777" w:rsidR="003D3C99" w:rsidRDefault="003D3C99" w:rsidP="003D3C99">
      <w:pPr>
        <w:jc w:val="left"/>
      </w:pPr>
      <w:r>
        <w:br w:type="page"/>
      </w:r>
    </w:p>
    <w:p w14:paraId="777AF304" w14:textId="77777777" w:rsidR="003D3C99" w:rsidRPr="00320B74" w:rsidRDefault="003D3C99" w:rsidP="003D3C99">
      <w:pPr>
        <w:pStyle w:val="CabealhodoSumrio"/>
      </w:pPr>
      <w:r w:rsidRPr="00320B74">
        <w:lastRenderedPageBreak/>
        <w:t>Índice</w:t>
      </w:r>
    </w:p>
    <w:p w14:paraId="1768005B" w14:textId="1FFB5E57" w:rsidR="002C58BE" w:rsidRDefault="003D3C99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386195" w:history="1">
        <w:r w:rsidR="002C58BE" w:rsidRPr="004F2708">
          <w:rPr>
            <w:rStyle w:val="Hyperlink"/>
            <w:noProof/>
          </w:rPr>
          <w:t>1.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TERMINOLOGIA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_Toc14386195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4</w:t>
        </w:r>
        <w:r w:rsidR="002C58BE">
          <w:rPr>
            <w:noProof/>
            <w:webHidden/>
          </w:rPr>
          <w:fldChar w:fldCharType="end"/>
        </w:r>
      </w:hyperlink>
    </w:p>
    <w:p w14:paraId="0BE251D1" w14:textId="7A914FB4" w:rsidR="002C58BE" w:rsidRDefault="003A339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196" w:history="1">
        <w:r w:rsidR="002C58BE" w:rsidRPr="004F2708">
          <w:rPr>
            <w:rStyle w:val="Hyperlink"/>
            <w:noProof/>
          </w:rPr>
          <w:t>2.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INTRODUÇÃO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_Toc14386196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5</w:t>
        </w:r>
        <w:r w:rsidR="002C58BE">
          <w:rPr>
            <w:noProof/>
            <w:webHidden/>
          </w:rPr>
          <w:fldChar w:fldCharType="end"/>
        </w:r>
      </w:hyperlink>
    </w:p>
    <w:p w14:paraId="04697F98" w14:textId="52877B35" w:rsidR="002C58BE" w:rsidRDefault="003A339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197" w:history="1">
        <w:r w:rsidR="002C58BE" w:rsidRPr="004F2708">
          <w:rPr>
            <w:rStyle w:val="Hyperlink"/>
            <w:noProof/>
          </w:rPr>
          <w:t>3.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FUNCIONALIDADE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_Toc14386197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6</w:t>
        </w:r>
        <w:r w:rsidR="002C58BE">
          <w:rPr>
            <w:noProof/>
            <w:webHidden/>
          </w:rPr>
          <w:fldChar w:fldCharType="end"/>
        </w:r>
      </w:hyperlink>
    </w:p>
    <w:p w14:paraId="5E509454" w14:textId="10F14392" w:rsidR="002C58BE" w:rsidRDefault="003A339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198" w:history="1">
        <w:r w:rsidR="002C58BE" w:rsidRPr="004F2708">
          <w:rPr>
            <w:rStyle w:val="Hyperlink"/>
            <w:noProof/>
          </w:rPr>
          <w:t>3.1.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Fluxo Principal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_Toc14386198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6</w:t>
        </w:r>
        <w:r w:rsidR="002C58BE">
          <w:rPr>
            <w:noProof/>
            <w:webHidden/>
          </w:rPr>
          <w:fldChar w:fldCharType="end"/>
        </w:r>
      </w:hyperlink>
    </w:p>
    <w:p w14:paraId="54573780" w14:textId="325D3A62" w:rsidR="002C58BE" w:rsidRDefault="003A339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199" w:history="1">
        <w:r w:rsidR="002C58BE" w:rsidRPr="004F2708">
          <w:rPr>
            <w:rStyle w:val="Hyperlink"/>
            <w:noProof/>
          </w:rPr>
          <w:t>3.2.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Fluxos Alternativos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_Toc14386199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8</w:t>
        </w:r>
        <w:r w:rsidR="002C58BE">
          <w:rPr>
            <w:noProof/>
            <w:webHidden/>
          </w:rPr>
          <w:fldChar w:fldCharType="end"/>
        </w:r>
      </w:hyperlink>
    </w:p>
    <w:p w14:paraId="30F9134D" w14:textId="1617E50C" w:rsidR="002C58BE" w:rsidRDefault="003A339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0" w:history="1">
        <w:r w:rsidR="002C58BE" w:rsidRPr="004F2708">
          <w:rPr>
            <w:rStyle w:val="Hyperlink"/>
            <w:noProof/>
          </w:rPr>
          <w:t>3.2.1.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acesso negado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_Toc14386200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8</w:t>
        </w:r>
        <w:r w:rsidR="002C58BE">
          <w:rPr>
            <w:noProof/>
            <w:webHidden/>
          </w:rPr>
          <w:fldChar w:fldCharType="end"/>
        </w:r>
      </w:hyperlink>
    </w:p>
    <w:p w14:paraId="5E6636BB" w14:textId="10C90E38" w:rsidR="002C58BE" w:rsidRDefault="003A339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1" w:history="1">
        <w:r w:rsidR="002C58BE" w:rsidRPr="004F2708">
          <w:rPr>
            <w:rStyle w:val="Hyperlink"/>
            <w:noProof/>
          </w:rPr>
          <w:t>3.2.2.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venda – pedido não selecionado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_Toc14386201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8</w:t>
        </w:r>
        <w:r w:rsidR="002C58BE">
          <w:rPr>
            <w:noProof/>
            <w:webHidden/>
          </w:rPr>
          <w:fldChar w:fldCharType="end"/>
        </w:r>
      </w:hyperlink>
    </w:p>
    <w:p w14:paraId="124E81E6" w14:textId="656740DD" w:rsidR="002C58BE" w:rsidRDefault="003A339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2" w:history="1">
        <w:r w:rsidR="002C58BE" w:rsidRPr="004F2708">
          <w:rPr>
            <w:rStyle w:val="Hyperlink"/>
            <w:noProof/>
          </w:rPr>
          <w:t>3.2.3.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venda – quantidade de produtos selecionados maior que a quantidade disponivel no estoque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_Toc14386202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8</w:t>
        </w:r>
        <w:r w:rsidR="002C58BE">
          <w:rPr>
            <w:noProof/>
            <w:webHidden/>
          </w:rPr>
          <w:fldChar w:fldCharType="end"/>
        </w:r>
      </w:hyperlink>
    </w:p>
    <w:p w14:paraId="68D9FF7D" w14:textId="4ECE8B2B" w:rsidR="002C58BE" w:rsidRDefault="003A339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3" w:history="1">
        <w:r w:rsidR="002C58BE" w:rsidRPr="004F2708">
          <w:rPr>
            <w:rStyle w:val="Hyperlink"/>
            <w:noProof/>
          </w:rPr>
          <w:t>3.3.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Wireframe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_Toc14386203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9</w:t>
        </w:r>
        <w:r w:rsidR="002C58BE">
          <w:rPr>
            <w:noProof/>
            <w:webHidden/>
          </w:rPr>
          <w:fldChar w:fldCharType="end"/>
        </w:r>
      </w:hyperlink>
    </w:p>
    <w:p w14:paraId="0E2B3B53" w14:textId="44D7FE1A" w:rsidR="002C58BE" w:rsidRDefault="003A339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4" w:history="1">
        <w:r w:rsidR="002C58BE" w:rsidRPr="004F2708">
          <w:rPr>
            <w:rStyle w:val="Hyperlink"/>
            <w:noProof/>
          </w:rPr>
          <w:t>4.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BASE DE DADOS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_Toc14386204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13</w:t>
        </w:r>
        <w:r w:rsidR="002C58BE">
          <w:rPr>
            <w:noProof/>
            <w:webHidden/>
          </w:rPr>
          <w:fldChar w:fldCharType="end"/>
        </w:r>
      </w:hyperlink>
    </w:p>
    <w:p w14:paraId="2B8F9B9F" w14:textId="700A6842" w:rsidR="002C58BE" w:rsidRDefault="003A339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5" w:history="1">
        <w:r w:rsidR="002C58BE" w:rsidRPr="004F2708">
          <w:rPr>
            <w:rStyle w:val="Hyperlink"/>
            <w:rFonts w:cs="Arial"/>
            <w:noProof/>
            <w:lang w:val="en-US"/>
          </w:rPr>
          <w:t>4.1.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rFonts w:cs="Arial"/>
            <w:noProof/>
            <w:lang w:val="en-US"/>
          </w:rPr>
          <w:t>bd_controle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_Toc14386205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13</w:t>
        </w:r>
        <w:r w:rsidR="002C58BE">
          <w:rPr>
            <w:noProof/>
            <w:webHidden/>
          </w:rPr>
          <w:fldChar w:fldCharType="end"/>
        </w:r>
      </w:hyperlink>
    </w:p>
    <w:p w14:paraId="3F51ECA4" w14:textId="1A178A13" w:rsidR="002C58BE" w:rsidRDefault="003A339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6" w:history="1">
        <w:r w:rsidR="002C58BE" w:rsidRPr="004F2708">
          <w:rPr>
            <w:rStyle w:val="Hyperlink"/>
            <w:noProof/>
          </w:rPr>
          <w:t>4.1.1.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Configurações de base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_Toc14386206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13</w:t>
        </w:r>
        <w:r w:rsidR="002C58BE">
          <w:rPr>
            <w:noProof/>
            <w:webHidden/>
          </w:rPr>
          <w:fldChar w:fldCharType="end"/>
        </w:r>
      </w:hyperlink>
    </w:p>
    <w:p w14:paraId="44F02D2A" w14:textId="528DBB5C" w:rsidR="002C58BE" w:rsidRDefault="003A339A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7" w:history="1">
        <w:r w:rsidR="002C58BE" w:rsidRPr="004F2708">
          <w:rPr>
            <w:rStyle w:val="Hyperlink"/>
            <w:noProof/>
          </w:rPr>
          <w:t>4.1.2.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MODELO ER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_Toc14386207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14</w:t>
        </w:r>
        <w:r w:rsidR="002C58BE">
          <w:rPr>
            <w:noProof/>
            <w:webHidden/>
          </w:rPr>
          <w:fldChar w:fldCharType="end"/>
        </w:r>
      </w:hyperlink>
    </w:p>
    <w:p w14:paraId="4D017913" w14:textId="5FCF333E" w:rsidR="002C58BE" w:rsidRDefault="003A339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8" w:history="1">
        <w:r w:rsidR="002C58BE" w:rsidRPr="004F2708">
          <w:rPr>
            <w:rStyle w:val="Hyperlink"/>
            <w:rFonts w:eastAsia="Arial Unicode MS"/>
            <w:noProof/>
          </w:rPr>
          <w:t>5.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rFonts w:eastAsia="Arial Unicode MS"/>
            <w:noProof/>
          </w:rPr>
          <w:t>PREMISSAS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_Toc14386208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14</w:t>
        </w:r>
        <w:r w:rsidR="002C58BE">
          <w:rPr>
            <w:noProof/>
            <w:webHidden/>
          </w:rPr>
          <w:fldChar w:fldCharType="end"/>
        </w:r>
      </w:hyperlink>
    </w:p>
    <w:p w14:paraId="4C8EBF6B" w14:textId="6DACE2BE" w:rsidR="002C58BE" w:rsidRDefault="003A339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4386209" w:history="1">
        <w:r w:rsidR="002C58BE" w:rsidRPr="004F2708">
          <w:rPr>
            <w:rStyle w:val="Hyperlink"/>
            <w:noProof/>
          </w:rPr>
          <w:t>6.</w:t>
        </w:r>
        <w:r w:rsidR="002C58B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C58BE" w:rsidRPr="004F2708">
          <w:rPr>
            <w:rStyle w:val="Hyperlink"/>
            <w:noProof/>
          </w:rPr>
          <w:t>DOCUMENTOS DE REFERÊNCIA</w:t>
        </w:r>
        <w:r w:rsidR="002C58BE">
          <w:rPr>
            <w:noProof/>
            <w:webHidden/>
          </w:rPr>
          <w:tab/>
        </w:r>
        <w:r w:rsidR="002C58BE">
          <w:rPr>
            <w:noProof/>
            <w:webHidden/>
          </w:rPr>
          <w:fldChar w:fldCharType="begin"/>
        </w:r>
        <w:r w:rsidR="002C58BE">
          <w:rPr>
            <w:noProof/>
            <w:webHidden/>
          </w:rPr>
          <w:instrText xml:space="preserve"> PAGEREF _Toc14386209 \h </w:instrText>
        </w:r>
        <w:r w:rsidR="002C58BE">
          <w:rPr>
            <w:noProof/>
            <w:webHidden/>
          </w:rPr>
        </w:r>
        <w:r w:rsidR="002C58BE">
          <w:rPr>
            <w:noProof/>
            <w:webHidden/>
          </w:rPr>
          <w:fldChar w:fldCharType="separate"/>
        </w:r>
        <w:r w:rsidR="002C58BE">
          <w:rPr>
            <w:noProof/>
            <w:webHidden/>
          </w:rPr>
          <w:t>15</w:t>
        </w:r>
        <w:r w:rsidR="002C58BE">
          <w:rPr>
            <w:noProof/>
            <w:webHidden/>
          </w:rPr>
          <w:fldChar w:fldCharType="end"/>
        </w:r>
      </w:hyperlink>
    </w:p>
    <w:p w14:paraId="41723DBD" w14:textId="2BDB4EBA" w:rsidR="003D3C99" w:rsidRPr="000A7DAF" w:rsidRDefault="003D3C99" w:rsidP="003D3C99">
      <w:pPr>
        <w:rPr>
          <w:u w:val="single"/>
        </w:rPr>
      </w:pPr>
      <w:r>
        <w:rPr>
          <w:b/>
          <w:bCs/>
          <w:noProof/>
        </w:rPr>
        <w:fldChar w:fldCharType="end"/>
      </w:r>
    </w:p>
    <w:p w14:paraId="56B74B88" w14:textId="77777777" w:rsidR="003D3C99" w:rsidRDefault="003D3C99" w:rsidP="003D3C99">
      <w:pPr>
        <w:jc w:val="left"/>
      </w:pPr>
    </w:p>
    <w:p w14:paraId="50D9925F" w14:textId="77777777" w:rsidR="003D3C99" w:rsidRPr="003A4095" w:rsidRDefault="003D3C99" w:rsidP="003D3C99">
      <w:pPr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45D12AEA" w14:textId="77777777" w:rsidR="003D3C99" w:rsidRDefault="003D3C99" w:rsidP="003D3C99">
      <w:pPr>
        <w:pStyle w:val="Ttulo1"/>
      </w:pPr>
      <w:bookmarkStart w:id="3" w:name="_Ref525914457"/>
      <w:bookmarkStart w:id="4" w:name="_Ref525914461"/>
      <w:bookmarkStart w:id="5" w:name="_Toc526180452"/>
      <w:bookmarkStart w:id="6" w:name="_Toc14386195"/>
      <w:r>
        <w:lastRenderedPageBreak/>
        <w:t>TERMINOLOGIA</w:t>
      </w:r>
      <w:bookmarkEnd w:id="3"/>
      <w:bookmarkEnd w:id="4"/>
      <w:bookmarkEnd w:id="5"/>
      <w:bookmarkEnd w:id="6"/>
    </w:p>
    <w:p w14:paraId="04683C23" w14:textId="77777777" w:rsidR="003D3C99" w:rsidRDefault="003D3C99" w:rsidP="003D3C99"/>
    <w:tbl>
      <w:tblPr>
        <w:tblW w:w="9709" w:type="dxa"/>
        <w:tblInd w:w="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197"/>
        <w:gridCol w:w="7512"/>
      </w:tblGrid>
      <w:tr w:rsidR="003D3C99" w:rsidRPr="003A4095" w14:paraId="12EA8D35" w14:textId="77777777" w:rsidTr="007D6749">
        <w:tc>
          <w:tcPr>
            <w:tcW w:w="2197" w:type="dxa"/>
            <w:shd w:val="clear" w:color="auto" w:fill="4F81BD"/>
            <w:hideMark/>
          </w:tcPr>
          <w:p w14:paraId="2DD7B81F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SIGLA</w:t>
            </w:r>
          </w:p>
        </w:tc>
        <w:tc>
          <w:tcPr>
            <w:tcW w:w="7512" w:type="dxa"/>
            <w:shd w:val="clear" w:color="auto" w:fill="4F81BD"/>
            <w:hideMark/>
          </w:tcPr>
          <w:p w14:paraId="47BF59F3" w14:textId="77777777" w:rsidR="003D3C99" w:rsidRPr="003A4095" w:rsidRDefault="003D3C99" w:rsidP="007D6749">
            <w:pPr>
              <w:rPr>
                <w:rFonts w:ascii="Arial" w:hAnsi="Arial"/>
                <w:b/>
                <w:bCs/>
                <w:color w:val="FFFFFF"/>
                <w:sz w:val="22"/>
              </w:rPr>
            </w:pPr>
            <w:r w:rsidRPr="003A4095">
              <w:rPr>
                <w:b/>
                <w:bCs/>
                <w:color w:val="FFFFFF"/>
              </w:rPr>
              <w:t>DEFINIÇÃO</w:t>
            </w:r>
          </w:p>
        </w:tc>
      </w:tr>
      <w:tr w:rsidR="003D3C99" w:rsidRPr="003A4095" w14:paraId="0BB5D8F3" w14:textId="77777777" w:rsidTr="007D6749">
        <w:trPr>
          <w:trHeight w:val="298"/>
        </w:trPr>
        <w:tc>
          <w:tcPr>
            <w:tcW w:w="219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B37DA22" w14:textId="2AA23BD2" w:rsidR="003D3C99" w:rsidRPr="003A4095" w:rsidRDefault="004312ED" w:rsidP="007D6749">
            <w:pPr>
              <w:rPr>
                <w:b/>
                <w:bCs/>
                <w:highlight w:val="yellow"/>
              </w:rPr>
            </w:pPr>
            <w:r>
              <w:rPr>
                <w:b/>
              </w:rPr>
              <w:t>FD</w:t>
            </w:r>
          </w:p>
        </w:tc>
        <w:tc>
          <w:tcPr>
            <w:tcW w:w="75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8B826D0" w14:textId="5E85609B" w:rsidR="003D3C99" w:rsidRPr="003A4095" w:rsidRDefault="004312ED" w:rsidP="007D6749">
            <w:pPr>
              <w:pStyle w:val="Rodap"/>
              <w:rPr>
                <w:highlight w:val="yellow"/>
              </w:rPr>
            </w:pPr>
            <w:r>
              <w:t>Desenho Funcional</w:t>
            </w:r>
          </w:p>
        </w:tc>
      </w:tr>
    </w:tbl>
    <w:p w14:paraId="5A509E85" w14:textId="77777777" w:rsidR="003D3C99" w:rsidRDefault="003D3C99" w:rsidP="003D3C99">
      <w:pPr>
        <w:jc w:val="left"/>
      </w:pPr>
    </w:p>
    <w:p w14:paraId="61DE2FA7" w14:textId="77777777" w:rsidR="003D3C99" w:rsidRDefault="003D3C99" w:rsidP="003D3C99">
      <w:pPr>
        <w:jc w:val="right"/>
      </w:pPr>
    </w:p>
    <w:p w14:paraId="23D7039E" w14:textId="77777777" w:rsidR="003D3C99" w:rsidRDefault="003D3C99" w:rsidP="003D3C99">
      <w:pPr>
        <w:jc w:val="left"/>
      </w:pPr>
      <w:r w:rsidRPr="00966CBF">
        <w:br w:type="page"/>
      </w:r>
    </w:p>
    <w:p w14:paraId="0AB29819" w14:textId="77777777" w:rsidR="003D3C99" w:rsidRDefault="003D3C99" w:rsidP="003D3C99">
      <w:pPr>
        <w:pStyle w:val="Ttulo1"/>
      </w:pPr>
      <w:bookmarkStart w:id="7" w:name="_Toc526180453"/>
      <w:bookmarkStart w:id="8" w:name="_Toc14386196"/>
      <w:r>
        <w:lastRenderedPageBreak/>
        <w:t>INTRODUÇÃO</w:t>
      </w:r>
      <w:bookmarkEnd w:id="7"/>
      <w:bookmarkEnd w:id="8"/>
    </w:p>
    <w:p w14:paraId="0081A671" w14:textId="13485783" w:rsidR="003D3C99" w:rsidRDefault="003D3C99" w:rsidP="003D3C99">
      <w:r>
        <w:t xml:space="preserve">Este documento descreve o comportamento funcional da funcionalidade </w:t>
      </w:r>
      <w:r w:rsidR="004312ED">
        <w:t>ItCont</w:t>
      </w:r>
      <w:r w:rsidR="00115CF9">
        <w:t>r</w:t>
      </w:r>
      <w:r w:rsidR="004312ED">
        <w:t>olSales</w:t>
      </w:r>
      <w:r>
        <w:t xml:space="preserve">. </w:t>
      </w:r>
    </w:p>
    <w:p w14:paraId="08DAE8BD" w14:textId="77777777" w:rsidR="003D3C99" w:rsidRDefault="003D3C99" w:rsidP="003D3C99"/>
    <w:p w14:paraId="511F4A2A" w14:textId="77777777" w:rsidR="003D3C99" w:rsidRPr="00BA6B37" w:rsidRDefault="003D3C99" w:rsidP="003D3C99">
      <w:pPr>
        <w:jc w:val="center"/>
        <w:rPr>
          <w:color w:val="808080" w:themeColor="background1" w:themeShade="80"/>
          <w:sz w:val="14"/>
        </w:rPr>
      </w:pPr>
    </w:p>
    <w:p w14:paraId="386D18BE" w14:textId="77777777" w:rsidR="003D3C99" w:rsidRDefault="003D3C99" w:rsidP="003D3C99">
      <w:pPr>
        <w:jc w:val="center"/>
        <w:rPr>
          <w:highlight w:val="yellow"/>
        </w:rPr>
      </w:pPr>
      <w:r>
        <w:rPr>
          <w:highlight w:val="yellow"/>
        </w:rPr>
        <w:br w:type="page"/>
      </w:r>
    </w:p>
    <w:p w14:paraId="4C5B0D56" w14:textId="77777777" w:rsidR="003D3C99" w:rsidRDefault="003D3C99" w:rsidP="003D3C99">
      <w:pPr>
        <w:pStyle w:val="Ttulo1"/>
        <w:spacing w:after="100"/>
      </w:pPr>
      <w:bookmarkStart w:id="9" w:name="_Toc526180454"/>
      <w:bookmarkStart w:id="10" w:name="_Toc14386197"/>
      <w:r>
        <w:lastRenderedPageBreak/>
        <w:t>FUNCIONALIDADE</w:t>
      </w:r>
      <w:bookmarkEnd w:id="9"/>
      <w:bookmarkEnd w:id="10"/>
    </w:p>
    <w:p w14:paraId="5C1B6DB0" w14:textId="77777777" w:rsidR="003D3C99" w:rsidRDefault="003D3C99" w:rsidP="003D3C99">
      <w:pPr>
        <w:pStyle w:val="Ttulo2"/>
      </w:pPr>
      <w:bookmarkStart w:id="11" w:name="_Toc526180455"/>
      <w:bookmarkStart w:id="12" w:name="_Toc14386198"/>
      <w:r>
        <w:t>Fluxo Principal</w:t>
      </w:r>
      <w:bookmarkEnd w:id="11"/>
      <w:bookmarkEnd w:id="12"/>
    </w:p>
    <w:p w14:paraId="234BE3CA" w14:textId="59ADE9EA" w:rsidR="003D3C99" w:rsidRDefault="003D3C99" w:rsidP="003D3C99">
      <w:r>
        <w:t xml:space="preserve">Fluxo se inicia quando o </w:t>
      </w:r>
      <w:r w:rsidR="004312ED">
        <w:t>usuário</w:t>
      </w:r>
      <w:r w:rsidDel="005D63FA">
        <w:t xml:space="preserve"> </w:t>
      </w:r>
      <w:r>
        <w:t xml:space="preserve">acessa </w:t>
      </w:r>
      <w:r w:rsidR="00117AA2">
        <w:t>a funcionalidade</w:t>
      </w:r>
      <w:r>
        <w:t xml:space="preserve"> “</w:t>
      </w:r>
      <w:r w:rsidR="00117AA2">
        <w:t xml:space="preserve">ItControlSales” com um </w:t>
      </w:r>
      <w:r w:rsidR="003F6856">
        <w:t xml:space="preserve">login e </w:t>
      </w:r>
      <w:r w:rsidR="00117AA2">
        <w:t>senha;</w:t>
      </w:r>
    </w:p>
    <w:p w14:paraId="15162DA7" w14:textId="2ABCFE4B" w:rsidR="00117AA2" w:rsidRPr="00796D54" w:rsidRDefault="00D67A6E" w:rsidP="003D3C99">
      <w:r w:rsidRPr="00796D54">
        <w:t>Admin</w:t>
      </w:r>
      <w:r w:rsidR="00117AA2" w:rsidRPr="00796D54">
        <w:t>: admin/01</w:t>
      </w:r>
      <w:r w:rsidR="00796D54" w:rsidRPr="00796D54">
        <w:t xml:space="preserve"> (ler e escrever)</w:t>
      </w:r>
    </w:p>
    <w:p w14:paraId="0E384ECC" w14:textId="49F410F1" w:rsidR="00117AA2" w:rsidRPr="00796D54" w:rsidRDefault="00D67A6E" w:rsidP="003D3C99">
      <w:r w:rsidRPr="00796D54">
        <w:t>User</w:t>
      </w:r>
      <w:r w:rsidR="00117AA2" w:rsidRPr="00796D54">
        <w:t xml:space="preserve">: </w:t>
      </w:r>
      <w:r w:rsidRPr="00796D54">
        <w:t>u</w:t>
      </w:r>
      <w:r w:rsidR="00117AA2" w:rsidRPr="00796D54">
        <w:t>ser/01</w:t>
      </w:r>
      <w:r w:rsidR="00796D54">
        <w:t xml:space="preserve"> (ler)</w:t>
      </w:r>
    </w:p>
    <w:p w14:paraId="316E709C" w14:textId="77777777" w:rsidR="003D3C99" w:rsidRPr="00796D54" w:rsidRDefault="003D3C99" w:rsidP="003D3C99"/>
    <w:p w14:paraId="74E2DB4C" w14:textId="79922EF8" w:rsidR="003D3C99" w:rsidRDefault="003D3C99" w:rsidP="003D3C99">
      <w:pPr>
        <w:pStyle w:val="PargrafodaLista"/>
        <w:numPr>
          <w:ilvl w:val="0"/>
          <w:numId w:val="14"/>
        </w:numPr>
      </w:pPr>
      <w:r>
        <w:t xml:space="preserve">O </w:t>
      </w:r>
      <w:r w:rsidR="00117AA2">
        <w:t>sistema</w:t>
      </w:r>
      <w:r>
        <w:t xml:space="preserve"> </w:t>
      </w:r>
      <w:r w:rsidR="00117AA2">
        <w:t>valida o tipo de usuário e atribui as permissões</w:t>
      </w:r>
      <w:r>
        <w:t>;</w:t>
      </w:r>
    </w:p>
    <w:p w14:paraId="3E03EF84" w14:textId="2A339FDC" w:rsidR="003D3C99" w:rsidRDefault="003D3C99" w:rsidP="003D3C99">
      <w:pPr>
        <w:pStyle w:val="PargrafodaLista"/>
        <w:numPr>
          <w:ilvl w:val="0"/>
          <w:numId w:val="14"/>
        </w:numPr>
      </w:pPr>
      <w:bookmarkStart w:id="13" w:name="_Ref524973398"/>
      <w:r>
        <w:t xml:space="preserve">O </w:t>
      </w:r>
      <w:r w:rsidR="00117AA2">
        <w:t>sistema redireciona o usuário logado para a página de Dashboard</w:t>
      </w:r>
      <w:bookmarkEnd w:id="13"/>
      <w:r w:rsidR="00117AA2">
        <w:t>.</w:t>
      </w:r>
    </w:p>
    <w:p w14:paraId="38086D00" w14:textId="2A450E0B" w:rsidR="003D3C99" w:rsidRDefault="00117AA2" w:rsidP="003D3C99">
      <w:pPr>
        <w:pStyle w:val="PargrafodaLista"/>
        <w:numPr>
          <w:ilvl w:val="0"/>
          <w:numId w:val="14"/>
        </w:numPr>
      </w:pPr>
      <w:r>
        <w:t>Na página de dashboard é possível consultar informações do estoque e iniciar uma venda</w:t>
      </w:r>
      <w:r w:rsidR="00F96CA5">
        <w:t xml:space="preserve"> (conforme 1)</w:t>
      </w:r>
      <w:r>
        <w:t>.</w:t>
      </w:r>
    </w:p>
    <w:p w14:paraId="364A6EDE" w14:textId="21C82445" w:rsidR="003D3C99" w:rsidRDefault="003D3C99" w:rsidP="003D3C99">
      <w:pPr>
        <w:pStyle w:val="PargrafodaLista"/>
        <w:numPr>
          <w:ilvl w:val="1"/>
          <w:numId w:val="14"/>
        </w:numPr>
      </w:pPr>
      <w:r>
        <w:t xml:space="preserve">O </w:t>
      </w:r>
      <w:r w:rsidR="00117AA2">
        <w:t>sistema</w:t>
      </w:r>
      <w:r>
        <w:t xml:space="preserve"> exibe:</w:t>
      </w:r>
    </w:p>
    <w:p w14:paraId="608C1AA1" w14:textId="332C8C2D" w:rsidR="003D3C99" w:rsidRDefault="00C32A02" w:rsidP="003D3C99">
      <w:pPr>
        <w:pStyle w:val="PargrafodaLista"/>
        <w:numPr>
          <w:ilvl w:val="2"/>
          <w:numId w:val="14"/>
        </w:numPr>
      </w:pPr>
      <w:bookmarkStart w:id="14" w:name="_Ref524702896"/>
      <w:r>
        <w:t>Box</w:t>
      </w:r>
      <w:r w:rsidR="003D3C99">
        <w:t xml:space="preserve"> “</w:t>
      </w:r>
      <w:r w:rsidR="008A6C6F">
        <w:t>Vendas</w:t>
      </w:r>
      <w:r w:rsidR="003D3C99">
        <w:t>”</w:t>
      </w:r>
      <w:bookmarkEnd w:id="14"/>
      <w:r w:rsidR="00C07D35">
        <w:t xml:space="preserve"> (conforme </w:t>
      </w:r>
      <w:r w:rsidR="00C41A03">
        <w:fldChar w:fldCharType="begin"/>
      </w:r>
      <w:r w:rsidR="00C41A03">
        <w:instrText xml:space="preserve"> REF _Ref524972014 \h </w:instrText>
      </w:r>
      <w:r w:rsidR="00C41A03">
        <w:fldChar w:fldCharType="separate"/>
      </w:r>
      <w:r w:rsidR="00D956DA">
        <w:t xml:space="preserve">Figura </w:t>
      </w:r>
      <w:r w:rsidR="00D956DA">
        <w:rPr>
          <w:noProof/>
        </w:rPr>
        <w:t>1</w:t>
      </w:r>
      <w:r w:rsidR="00F96CA5">
        <w:rPr>
          <w:noProof/>
        </w:rPr>
        <w:t>.1</w:t>
      </w:r>
      <w:r w:rsidR="00D956DA">
        <w:t xml:space="preserve"> - </w:t>
      </w:r>
      <w:r w:rsidR="00B83B08">
        <w:t>pesquisar</w:t>
      </w:r>
      <w:r w:rsidR="00C41A03">
        <w:fldChar w:fldCharType="end"/>
      </w:r>
      <w:r w:rsidR="00B83B08">
        <w:t xml:space="preserve"> e cadastra um pedido</w:t>
      </w:r>
      <w:r w:rsidR="00C07D35">
        <w:t>)</w:t>
      </w:r>
    </w:p>
    <w:p w14:paraId="41FCD740" w14:textId="77777777" w:rsidR="00015FB2" w:rsidRDefault="00C50D9C" w:rsidP="00C50D9C">
      <w:pPr>
        <w:pStyle w:val="PargrafodaLista"/>
        <w:numPr>
          <w:ilvl w:val="3"/>
          <w:numId w:val="14"/>
        </w:numPr>
      </w:pPr>
      <w:r>
        <w:t>Para efetuar uma venda é necessário criar um pedido de estoque do tipo saída</w:t>
      </w:r>
      <w:r w:rsidR="00015FB2">
        <w:t>.</w:t>
      </w:r>
    </w:p>
    <w:p w14:paraId="34FCC1F1" w14:textId="77777777" w:rsidR="008C0BF8" w:rsidRDefault="008C0BF8" w:rsidP="00C50D9C">
      <w:pPr>
        <w:pStyle w:val="PargrafodaLista"/>
        <w:numPr>
          <w:ilvl w:val="3"/>
          <w:numId w:val="14"/>
        </w:numPr>
      </w:pPr>
      <w:r>
        <w:t>Selecionar:</w:t>
      </w:r>
    </w:p>
    <w:p w14:paraId="614B9814" w14:textId="3D9A2AC3" w:rsidR="008C0BF8" w:rsidRDefault="008C0BF8" w:rsidP="008C0BF8">
      <w:pPr>
        <w:pStyle w:val="PargrafodaLista"/>
        <w:numPr>
          <w:ilvl w:val="4"/>
          <w:numId w:val="14"/>
        </w:numPr>
      </w:pPr>
      <w:r>
        <w:t>F</w:t>
      </w:r>
      <w:r w:rsidR="00C50D9C">
        <w:t>ilial</w:t>
      </w:r>
      <w:r w:rsidR="00BC2512">
        <w:t xml:space="preserve"> (Obrigatório)</w:t>
      </w:r>
    </w:p>
    <w:p w14:paraId="4882823F" w14:textId="5C6A8558" w:rsidR="008C0BF8" w:rsidRDefault="008C0BF8" w:rsidP="008C0BF8">
      <w:pPr>
        <w:pStyle w:val="PargrafodaLista"/>
        <w:numPr>
          <w:ilvl w:val="4"/>
          <w:numId w:val="14"/>
        </w:numPr>
      </w:pPr>
      <w:r>
        <w:t>U</w:t>
      </w:r>
      <w:r w:rsidR="00C50D9C">
        <w:t>suário</w:t>
      </w:r>
      <w:r w:rsidR="00BC2512">
        <w:t xml:space="preserve"> (Obrigatório)</w:t>
      </w:r>
    </w:p>
    <w:p w14:paraId="0FCAA9B8" w14:textId="41687640" w:rsidR="008C0BF8" w:rsidRDefault="008C0BF8" w:rsidP="008C0BF8">
      <w:pPr>
        <w:pStyle w:val="PargrafodaLista"/>
        <w:numPr>
          <w:ilvl w:val="4"/>
          <w:numId w:val="14"/>
        </w:numPr>
      </w:pPr>
      <w:r>
        <w:t>C</w:t>
      </w:r>
      <w:r w:rsidR="00C50D9C">
        <w:t>liente</w:t>
      </w:r>
      <w:r w:rsidR="00BC2512">
        <w:t xml:space="preserve"> (Obrigatório)</w:t>
      </w:r>
    </w:p>
    <w:p w14:paraId="52D8D929" w14:textId="01B70263" w:rsidR="00C50D9C" w:rsidRDefault="008C0BF8" w:rsidP="00410ADB">
      <w:pPr>
        <w:pStyle w:val="PargrafodaLista"/>
        <w:numPr>
          <w:ilvl w:val="3"/>
          <w:numId w:val="14"/>
        </w:numPr>
      </w:pPr>
      <w:r>
        <w:t>O</w:t>
      </w:r>
      <w:r w:rsidR="00C50D9C">
        <w:t>bservação para entrega</w:t>
      </w:r>
      <w:r w:rsidR="00BC2512">
        <w:t xml:space="preserve"> (Opcional)</w:t>
      </w:r>
    </w:p>
    <w:p w14:paraId="2739A6E9" w14:textId="45DF2E08" w:rsidR="00315442" w:rsidRDefault="00315442" w:rsidP="00C50D9C">
      <w:pPr>
        <w:pStyle w:val="PargrafodaLista"/>
        <w:numPr>
          <w:ilvl w:val="3"/>
          <w:numId w:val="14"/>
        </w:numPr>
      </w:pPr>
      <w:r>
        <w:t>Regra para venda:</w:t>
      </w:r>
    </w:p>
    <w:p w14:paraId="0C2EF8DA" w14:textId="1D04B9A9" w:rsidR="00C50D9C" w:rsidRDefault="00C50D9C" w:rsidP="00E85709">
      <w:pPr>
        <w:pStyle w:val="PargrafodaLista"/>
        <w:numPr>
          <w:ilvl w:val="4"/>
          <w:numId w:val="14"/>
        </w:numPr>
      </w:pPr>
      <w:r>
        <w:t xml:space="preserve">Só </w:t>
      </w:r>
      <w:r w:rsidR="008851CF">
        <w:t>é</w:t>
      </w:r>
      <w:r>
        <w:t xml:space="preserve"> possível efetuar </w:t>
      </w:r>
      <w:r w:rsidR="00A67D11">
        <w:t>uma</w:t>
      </w:r>
      <w:r>
        <w:t xml:space="preserve"> venda se houver um pedido do tipo saída no estoque.</w:t>
      </w:r>
    </w:p>
    <w:p w14:paraId="59534A8E" w14:textId="7FCDBCFB" w:rsidR="001476C4" w:rsidRDefault="00B9029D" w:rsidP="005D038F">
      <w:pPr>
        <w:pStyle w:val="PargrafodaLista"/>
        <w:numPr>
          <w:ilvl w:val="3"/>
          <w:numId w:val="14"/>
        </w:numPr>
      </w:pPr>
      <w:bookmarkStart w:id="15" w:name="_Ref14384412"/>
      <w:r>
        <w:t>Cadastro dos itens</w:t>
      </w:r>
      <w:r w:rsidR="005D038F">
        <w:t xml:space="preserve"> do pedido:</w:t>
      </w:r>
      <w:bookmarkEnd w:id="15"/>
    </w:p>
    <w:p w14:paraId="12D7D7C8" w14:textId="59149C51" w:rsidR="005D038F" w:rsidRDefault="00C73544" w:rsidP="005D038F">
      <w:pPr>
        <w:pStyle w:val="PargrafodaLista"/>
        <w:numPr>
          <w:ilvl w:val="4"/>
          <w:numId w:val="14"/>
        </w:numPr>
      </w:pPr>
      <w:r>
        <w:t xml:space="preserve">O usuário </w:t>
      </w:r>
      <w:r w:rsidR="00B21ADE">
        <w:t xml:space="preserve">inicia o cadastro dos itens pesquisando por: </w:t>
      </w:r>
      <w:r w:rsidR="00683FAB">
        <w:t>código do produto, código de barras, descrição.</w:t>
      </w:r>
    </w:p>
    <w:p w14:paraId="06BDA8D2" w14:textId="0708BF26" w:rsidR="00EE3169" w:rsidRDefault="00534FA5" w:rsidP="005D038F">
      <w:pPr>
        <w:pStyle w:val="PargrafodaLista"/>
        <w:numPr>
          <w:ilvl w:val="4"/>
          <w:numId w:val="14"/>
        </w:numPr>
      </w:pPr>
      <w:r>
        <w:t>O usuário</w:t>
      </w:r>
      <w:r w:rsidR="00A4188F">
        <w:t xml:space="preserve"> </w:t>
      </w:r>
      <w:r w:rsidR="00B6307B">
        <w:t>digi</w:t>
      </w:r>
      <w:r w:rsidR="00050EDB">
        <w:t>ta a quantidade dos produtos desejados.</w:t>
      </w:r>
    </w:p>
    <w:p w14:paraId="7599D83D" w14:textId="644C1E6E" w:rsidR="00050EDB" w:rsidRDefault="00050EDB" w:rsidP="00EA0E0D">
      <w:pPr>
        <w:pStyle w:val="PargrafodaLista"/>
        <w:numPr>
          <w:ilvl w:val="5"/>
          <w:numId w:val="14"/>
        </w:numPr>
        <w:jc w:val="left"/>
      </w:pPr>
      <w:r>
        <w:t xml:space="preserve">A quantidade deve ser </w:t>
      </w:r>
      <w:r w:rsidR="00E16F1C">
        <w:t>superior a zero e inferior</w:t>
      </w:r>
      <w:r w:rsidR="000528DA">
        <w:t xml:space="preserve"> ou igual</w:t>
      </w:r>
      <w:r w:rsidR="00802D15">
        <w:t xml:space="preserve"> a quantidade de itens de produtos </w:t>
      </w:r>
      <w:r w:rsidR="00243208">
        <w:t>disponíveis</w:t>
      </w:r>
      <w:r w:rsidR="000A6737">
        <w:t xml:space="preserve"> para</w:t>
      </w:r>
      <w:r w:rsidR="00802D15">
        <w:t xml:space="preserve"> a filial selecionada</w:t>
      </w:r>
      <w:r w:rsidR="000A6737">
        <w:t>.</w:t>
      </w:r>
    </w:p>
    <w:p w14:paraId="5738549A" w14:textId="66AC3450" w:rsidR="004831EF" w:rsidRDefault="004831EF" w:rsidP="00050EDB">
      <w:pPr>
        <w:pStyle w:val="PargrafodaLista"/>
        <w:numPr>
          <w:ilvl w:val="5"/>
          <w:numId w:val="14"/>
        </w:numPr>
      </w:pPr>
      <w:r>
        <w:t>Cada item</w:t>
      </w:r>
      <w:r w:rsidR="00F35D26">
        <w:t xml:space="preserve"> possui</w:t>
      </w:r>
      <w:r w:rsidR="00514E21">
        <w:t>:</w:t>
      </w:r>
    </w:p>
    <w:p w14:paraId="775FCFE1" w14:textId="21901B54" w:rsidR="00514E21" w:rsidRDefault="00514E21" w:rsidP="00514E21">
      <w:pPr>
        <w:pStyle w:val="PargrafodaLista"/>
        <w:numPr>
          <w:ilvl w:val="6"/>
          <w:numId w:val="14"/>
        </w:numPr>
      </w:pPr>
      <w:r>
        <w:t>Produto</w:t>
      </w:r>
      <w:r w:rsidR="005E4062">
        <w:t>.</w:t>
      </w:r>
    </w:p>
    <w:p w14:paraId="482D75AB" w14:textId="170D5CCB" w:rsidR="00514E21" w:rsidRDefault="00337DCB" w:rsidP="00514E21">
      <w:pPr>
        <w:pStyle w:val="PargrafodaLista"/>
        <w:numPr>
          <w:ilvl w:val="6"/>
          <w:numId w:val="14"/>
        </w:numPr>
      </w:pPr>
      <w:r>
        <w:t>Status (</w:t>
      </w:r>
      <w:r w:rsidRPr="00337DCB">
        <w:t>ativo, cancelado ou processado</w:t>
      </w:r>
      <w:r>
        <w:t>)</w:t>
      </w:r>
      <w:r w:rsidR="005E4062">
        <w:t>.</w:t>
      </w:r>
    </w:p>
    <w:p w14:paraId="76AD98B5" w14:textId="1D6D173A" w:rsidR="005E4062" w:rsidRDefault="005E4062" w:rsidP="00514E21">
      <w:pPr>
        <w:pStyle w:val="PargrafodaLista"/>
        <w:numPr>
          <w:ilvl w:val="6"/>
          <w:numId w:val="14"/>
        </w:numPr>
      </w:pPr>
      <w:r>
        <w:t>Quantidade</w:t>
      </w:r>
    </w:p>
    <w:p w14:paraId="0ED7D406" w14:textId="1A8BEF3A" w:rsidR="005E4062" w:rsidRDefault="005E4062" w:rsidP="00514E21">
      <w:pPr>
        <w:pStyle w:val="PargrafodaLista"/>
        <w:numPr>
          <w:ilvl w:val="6"/>
          <w:numId w:val="14"/>
        </w:numPr>
      </w:pPr>
      <w:r>
        <w:t>Valor unitário</w:t>
      </w:r>
    </w:p>
    <w:p w14:paraId="05653EE5" w14:textId="0607CD1B" w:rsidR="005E4062" w:rsidRDefault="005E4062" w:rsidP="00514E21">
      <w:pPr>
        <w:pStyle w:val="PargrafodaLista"/>
        <w:numPr>
          <w:ilvl w:val="6"/>
          <w:numId w:val="14"/>
        </w:numPr>
      </w:pPr>
      <w:r>
        <w:t>Valor Total</w:t>
      </w:r>
    </w:p>
    <w:p w14:paraId="7454488A" w14:textId="3FF316E8" w:rsidR="00D3039F" w:rsidRDefault="00EA0E0D" w:rsidP="00EA0E0D">
      <w:pPr>
        <w:pStyle w:val="PargrafodaLista"/>
        <w:numPr>
          <w:ilvl w:val="7"/>
          <w:numId w:val="14"/>
        </w:numPr>
        <w:jc w:val="left"/>
      </w:pPr>
      <w:r>
        <w:t xml:space="preserve">O valor total é </w:t>
      </w:r>
      <w:r w:rsidRPr="00EA0E0D">
        <w:t>calculado a partir da multiplicação da quantidade</w:t>
      </w:r>
      <w:r w:rsidR="00736DB6">
        <w:t xml:space="preserve"> </w:t>
      </w:r>
      <w:r w:rsidRPr="00EA0E0D">
        <w:t>pelo valor unitário</w:t>
      </w:r>
    </w:p>
    <w:p w14:paraId="6BC2A6FC" w14:textId="2EC60812" w:rsidR="00736DB6" w:rsidRPr="008C6B4B" w:rsidRDefault="0015338A" w:rsidP="00EE0E34">
      <w:pPr>
        <w:pStyle w:val="PargrafodaLista"/>
        <w:numPr>
          <w:ilvl w:val="4"/>
          <w:numId w:val="14"/>
        </w:numPr>
      </w:pPr>
      <w:r w:rsidRPr="00EE0E34">
        <w:t>Todo</w:t>
      </w:r>
      <w:r>
        <w:rPr>
          <w:rFonts w:cs="Calibri"/>
          <w:sz w:val="22"/>
          <w:szCs w:val="22"/>
        </w:rPr>
        <w:t xml:space="preserve"> novo item adicionado, possui o status de ativo e ao ser retirado do</w:t>
      </w:r>
      <w:r w:rsidR="00EE0E34"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</w:rPr>
        <w:t xml:space="preserve">pedido, o status </w:t>
      </w:r>
      <w:r w:rsidR="008C6B4B">
        <w:rPr>
          <w:rFonts w:cs="Calibri"/>
          <w:sz w:val="22"/>
          <w:szCs w:val="22"/>
        </w:rPr>
        <w:t>é</w:t>
      </w:r>
      <w:r>
        <w:rPr>
          <w:rFonts w:cs="Calibri"/>
          <w:sz w:val="22"/>
          <w:szCs w:val="22"/>
        </w:rPr>
        <w:t xml:space="preserve"> atualizado para cancelado</w:t>
      </w:r>
      <w:r w:rsidR="00EE0E34">
        <w:rPr>
          <w:rFonts w:cs="Calibri"/>
          <w:sz w:val="22"/>
          <w:szCs w:val="22"/>
        </w:rPr>
        <w:t>.</w:t>
      </w:r>
    </w:p>
    <w:p w14:paraId="44768AAF" w14:textId="77777777" w:rsidR="00FE6AA4" w:rsidRPr="00FE6AA4" w:rsidRDefault="00095E98" w:rsidP="00EE0E34">
      <w:pPr>
        <w:pStyle w:val="PargrafodaLista"/>
        <w:numPr>
          <w:ilvl w:val="4"/>
          <w:numId w:val="14"/>
        </w:numPr>
      </w:pPr>
      <w:r>
        <w:rPr>
          <w:rFonts w:cs="Calibri"/>
          <w:sz w:val="22"/>
          <w:szCs w:val="22"/>
        </w:rPr>
        <w:t>Não pode existir produtos repetidos no mesmo pedido, nos status de ativo ou processado.</w:t>
      </w:r>
    </w:p>
    <w:p w14:paraId="59933BF0" w14:textId="2D728BAF" w:rsidR="00C01885" w:rsidRDefault="00095E98" w:rsidP="00BA68AD">
      <w:pPr>
        <w:pStyle w:val="PargrafodaLista"/>
        <w:numPr>
          <w:ilvl w:val="4"/>
          <w:numId w:val="14"/>
        </w:numPr>
        <w:ind w:left="2832"/>
      </w:pPr>
      <w:r w:rsidRPr="00E15505">
        <w:rPr>
          <w:rFonts w:cs="Calibri"/>
          <w:sz w:val="22"/>
          <w:szCs w:val="22"/>
        </w:rPr>
        <w:t>A cada item adicionado no pedido, a</w:t>
      </w:r>
      <w:r w:rsidR="00FE6AA4" w:rsidRPr="00E15505">
        <w:rPr>
          <w:rFonts w:cs="Calibri"/>
          <w:sz w:val="22"/>
          <w:szCs w:val="22"/>
        </w:rPr>
        <w:t xml:space="preserve"> </w:t>
      </w:r>
      <w:r w:rsidRPr="00E15505">
        <w:rPr>
          <w:rFonts w:cs="Calibri"/>
          <w:sz w:val="22"/>
          <w:szCs w:val="22"/>
        </w:rPr>
        <w:t xml:space="preserve">quantidade total dos itens e o valor total do pedido </w:t>
      </w:r>
      <w:r w:rsidR="00FE6AA4" w:rsidRPr="00E15505">
        <w:rPr>
          <w:rFonts w:cs="Calibri"/>
          <w:sz w:val="22"/>
          <w:szCs w:val="22"/>
        </w:rPr>
        <w:t>é</w:t>
      </w:r>
      <w:r w:rsidRPr="00E15505">
        <w:rPr>
          <w:rFonts w:cs="Calibri"/>
          <w:sz w:val="22"/>
          <w:szCs w:val="22"/>
        </w:rPr>
        <w:t xml:space="preserve"> </w:t>
      </w:r>
      <w:r w:rsidR="00E118CF" w:rsidRPr="00E15505">
        <w:rPr>
          <w:rFonts w:cs="Calibri"/>
          <w:sz w:val="22"/>
          <w:szCs w:val="22"/>
        </w:rPr>
        <w:t>recalculado</w:t>
      </w:r>
      <w:r w:rsidRPr="00E15505">
        <w:rPr>
          <w:rFonts w:cs="Calibri"/>
          <w:sz w:val="22"/>
          <w:szCs w:val="22"/>
        </w:rPr>
        <w:t>.</w:t>
      </w:r>
    </w:p>
    <w:p w14:paraId="3AC969F6" w14:textId="77777777" w:rsidR="00317757" w:rsidRDefault="00317757" w:rsidP="00317757">
      <w:pPr>
        <w:ind w:left="2832"/>
      </w:pPr>
    </w:p>
    <w:p w14:paraId="1AD7CBCB" w14:textId="11413183" w:rsidR="003D3C99" w:rsidRDefault="00835F9D">
      <w:pPr>
        <w:pStyle w:val="PargrafodaLista"/>
        <w:numPr>
          <w:ilvl w:val="2"/>
          <w:numId w:val="14"/>
        </w:numPr>
      </w:pPr>
      <w:bookmarkStart w:id="16" w:name="_Ref524704623"/>
      <w:bookmarkStart w:id="17" w:name="_Ref524972877"/>
      <w:r>
        <w:t>box</w:t>
      </w:r>
      <w:r w:rsidR="003D3C99">
        <w:t xml:space="preserve"> “</w:t>
      </w:r>
      <w:r w:rsidR="00CC4668">
        <w:t>U</w:t>
      </w:r>
      <w:r w:rsidR="009D5812">
        <w:t>suário</w:t>
      </w:r>
      <w:r w:rsidR="00CC4668">
        <w:t>s</w:t>
      </w:r>
      <w:r w:rsidR="003D3C99">
        <w:t>”</w:t>
      </w:r>
      <w:bookmarkEnd w:id="16"/>
      <w:r w:rsidR="000C572F">
        <w:t xml:space="preserve"> (conforme </w:t>
      </w:r>
      <w:r w:rsidR="000C572F">
        <w:fldChar w:fldCharType="begin"/>
      </w:r>
      <w:r w:rsidR="000C572F">
        <w:instrText xml:space="preserve"> REF _Ref524972087 \h </w:instrText>
      </w:r>
      <w:r w:rsidR="000C572F">
        <w:fldChar w:fldCharType="separate"/>
      </w:r>
      <w:r w:rsidR="00D956DA">
        <w:t xml:space="preserve">Figura </w:t>
      </w:r>
      <w:r w:rsidR="00D956DA">
        <w:rPr>
          <w:noProof/>
        </w:rPr>
        <w:t>2</w:t>
      </w:r>
      <w:r w:rsidR="00D956DA">
        <w:t xml:space="preserve"> –</w:t>
      </w:r>
      <w:r w:rsidR="00106D52">
        <w:t xml:space="preserve"> pesquisa e cadastro de usuários</w:t>
      </w:r>
      <w:r w:rsidR="00D956DA">
        <w:t xml:space="preserve"> </w:t>
      </w:r>
      <w:r w:rsidR="000C572F">
        <w:fldChar w:fldCharType="end"/>
      </w:r>
      <w:r w:rsidR="000C572F">
        <w:t>)</w:t>
      </w:r>
      <w:bookmarkEnd w:id="17"/>
    </w:p>
    <w:p w14:paraId="63B1E5B6" w14:textId="39348D9A" w:rsidR="003D3C99" w:rsidRDefault="00CE29B2" w:rsidP="003D3C99">
      <w:pPr>
        <w:pStyle w:val="PargrafodaLista"/>
        <w:numPr>
          <w:ilvl w:val="3"/>
          <w:numId w:val="14"/>
        </w:numPr>
      </w:pPr>
      <w:r>
        <w:t>O usuário acessa a pagina de pesquisa e cadastro de usuários através do box “</w:t>
      </w:r>
      <w:r w:rsidR="00A77FF5">
        <w:t>Usuários</w:t>
      </w:r>
      <w:r>
        <w:t>”</w:t>
      </w:r>
      <w:r w:rsidR="00A77FF5">
        <w:t xml:space="preserve"> na página de dashboard</w:t>
      </w:r>
      <w:r w:rsidR="00CC4668">
        <w:t xml:space="preserve"> ou no Menu principal</w:t>
      </w:r>
      <w:r w:rsidR="00A77FF5">
        <w:t>.</w:t>
      </w:r>
    </w:p>
    <w:p w14:paraId="6A9479B1" w14:textId="6C10407C" w:rsidR="003D3C99" w:rsidRDefault="00DB280F" w:rsidP="003D3C99">
      <w:pPr>
        <w:pStyle w:val="PargrafodaLista"/>
        <w:numPr>
          <w:ilvl w:val="3"/>
          <w:numId w:val="14"/>
        </w:numPr>
      </w:pPr>
      <w:r>
        <w:t xml:space="preserve">O Usuário </w:t>
      </w:r>
      <w:r w:rsidR="00A348F2">
        <w:t>possui</w:t>
      </w:r>
      <w:r>
        <w:t>:</w:t>
      </w:r>
    </w:p>
    <w:p w14:paraId="304414E8" w14:textId="4686B302" w:rsidR="00DB280F" w:rsidRDefault="00A348F2" w:rsidP="00DB280F">
      <w:pPr>
        <w:pStyle w:val="PargrafodaLista"/>
        <w:numPr>
          <w:ilvl w:val="4"/>
          <w:numId w:val="14"/>
        </w:numPr>
      </w:pPr>
      <w:r>
        <w:t>Código (sequencial)</w:t>
      </w:r>
    </w:p>
    <w:p w14:paraId="388E252D" w14:textId="201C963A" w:rsidR="00A348F2" w:rsidRDefault="002209A2" w:rsidP="00DB280F">
      <w:pPr>
        <w:pStyle w:val="PargrafodaLista"/>
        <w:numPr>
          <w:ilvl w:val="4"/>
          <w:numId w:val="14"/>
        </w:numPr>
      </w:pPr>
      <w:r>
        <w:t>Nome</w:t>
      </w:r>
    </w:p>
    <w:p w14:paraId="2225AAAB" w14:textId="79EF568A" w:rsidR="002209A2" w:rsidRDefault="002146BA" w:rsidP="00DB280F">
      <w:pPr>
        <w:pStyle w:val="PargrafodaLista"/>
        <w:numPr>
          <w:ilvl w:val="4"/>
          <w:numId w:val="14"/>
        </w:numPr>
      </w:pPr>
      <w:r>
        <w:lastRenderedPageBreak/>
        <w:t>E-mail</w:t>
      </w:r>
      <w:r w:rsidR="002209A2">
        <w:t xml:space="preserve"> (</w:t>
      </w:r>
      <w:r>
        <w:t>identificados</w:t>
      </w:r>
      <w:r w:rsidR="002209A2">
        <w:t>)</w:t>
      </w:r>
    </w:p>
    <w:p w14:paraId="0764EE95" w14:textId="6909EE81" w:rsidR="00F2119E" w:rsidRDefault="000D612E" w:rsidP="00E50C80">
      <w:pPr>
        <w:pStyle w:val="PargrafodaLista"/>
        <w:numPr>
          <w:ilvl w:val="3"/>
          <w:numId w:val="14"/>
        </w:numPr>
      </w:pPr>
      <w:r>
        <w:t>Pesquisa de usuário</w:t>
      </w:r>
    </w:p>
    <w:p w14:paraId="02BF4321" w14:textId="68EB46C3" w:rsidR="000D612E" w:rsidRDefault="000D612E" w:rsidP="000D612E">
      <w:pPr>
        <w:pStyle w:val="PargrafodaLista"/>
        <w:numPr>
          <w:ilvl w:val="4"/>
          <w:numId w:val="14"/>
        </w:numPr>
      </w:pPr>
      <w:r>
        <w:t xml:space="preserve">A pesquisa do usuário pode ser feita por qualquer atributo </w:t>
      </w:r>
      <w:r w:rsidR="008830AE">
        <w:t>pertencente a ele.</w:t>
      </w:r>
    </w:p>
    <w:p w14:paraId="28301AD1" w14:textId="19D7AE67" w:rsidR="0014629C" w:rsidRDefault="0014629C" w:rsidP="0014629C">
      <w:pPr>
        <w:pStyle w:val="PargrafodaLista"/>
        <w:numPr>
          <w:ilvl w:val="2"/>
          <w:numId w:val="14"/>
        </w:numPr>
      </w:pPr>
      <w:r>
        <w:t xml:space="preserve">box “Clientes” (conforme </w:t>
      </w:r>
      <w:r>
        <w:fldChar w:fldCharType="begin"/>
      </w:r>
      <w:r>
        <w:instrText xml:space="preserve"> REF _Ref524972087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t xml:space="preserve">– </w:t>
      </w:r>
      <w:r>
        <w:fldChar w:fldCharType="end"/>
      </w:r>
      <w:r>
        <w:t>)</w:t>
      </w:r>
    </w:p>
    <w:p w14:paraId="58818C9B" w14:textId="155C8717" w:rsidR="0014629C" w:rsidRDefault="0014629C" w:rsidP="0014629C">
      <w:pPr>
        <w:pStyle w:val="PargrafodaLista"/>
        <w:numPr>
          <w:ilvl w:val="3"/>
          <w:numId w:val="14"/>
        </w:numPr>
      </w:pPr>
      <w:r>
        <w:t xml:space="preserve">O usuário acessa a </w:t>
      </w:r>
      <w:r w:rsidR="00106D52">
        <w:t>página</w:t>
      </w:r>
      <w:r>
        <w:t xml:space="preserve"> de pesquisa e cadastro de </w:t>
      </w:r>
      <w:r w:rsidR="0079298D">
        <w:t>Clientes</w:t>
      </w:r>
      <w:r>
        <w:t xml:space="preserve"> através do box “</w:t>
      </w:r>
      <w:r w:rsidR="0079298D">
        <w:t>Clientes</w:t>
      </w:r>
      <w:r>
        <w:t>” na página de dashboard ou no Menu principal.</w:t>
      </w:r>
    </w:p>
    <w:p w14:paraId="7CFBF77D" w14:textId="3B5A2602" w:rsidR="0014629C" w:rsidRDefault="0014629C" w:rsidP="0014629C">
      <w:pPr>
        <w:pStyle w:val="PargrafodaLista"/>
        <w:numPr>
          <w:ilvl w:val="3"/>
          <w:numId w:val="14"/>
        </w:numPr>
      </w:pPr>
      <w:r>
        <w:t xml:space="preserve">O </w:t>
      </w:r>
      <w:r w:rsidR="0079298D">
        <w:t>cliente</w:t>
      </w:r>
      <w:r>
        <w:t xml:space="preserve"> possui:</w:t>
      </w:r>
    </w:p>
    <w:p w14:paraId="695266CD" w14:textId="77777777" w:rsidR="0014629C" w:rsidRDefault="0014629C" w:rsidP="0014629C">
      <w:pPr>
        <w:pStyle w:val="PargrafodaLista"/>
        <w:numPr>
          <w:ilvl w:val="4"/>
          <w:numId w:val="14"/>
        </w:numPr>
      </w:pPr>
      <w:r>
        <w:t>Código (sequencial)</w:t>
      </w:r>
    </w:p>
    <w:p w14:paraId="193EB1FF" w14:textId="77777777" w:rsidR="0014629C" w:rsidRDefault="0014629C" w:rsidP="0014629C">
      <w:pPr>
        <w:pStyle w:val="PargrafodaLista"/>
        <w:numPr>
          <w:ilvl w:val="4"/>
          <w:numId w:val="14"/>
        </w:numPr>
      </w:pPr>
      <w:r>
        <w:t>Nome</w:t>
      </w:r>
    </w:p>
    <w:p w14:paraId="153F5037" w14:textId="77777777" w:rsidR="0014629C" w:rsidRDefault="0014629C" w:rsidP="0014629C">
      <w:pPr>
        <w:pStyle w:val="PargrafodaLista"/>
        <w:numPr>
          <w:ilvl w:val="4"/>
          <w:numId w:val="14"/>
        </w:numPr>
      </w:pPr>
      <w:r>
        <w:t>E-mail (identificados)</w:t>
      </w:r>
    </w:p>
    <w:p w14:paraId="38F519E2" w14:textId="531BF988" w:rsidR="0014629C" w:rsidRDefault="0014629C" w:rsidP="0014629C">
      <w:pPr>
        <w:pStyle w:val="PargrafodaLista"/>
        <w:numPr>
          <w:ilvl w:val="3"/>
          <w:numId w:val="14"/>
        </w:numPr>
      </w:pPr>
      <w:r>
        <w:t xml:space="preserve">Pesquisa de </w:t>
      </w:r>
      <w:r w:rsidR="007A4F2D">
        <w:t>cliente</w:t>
      </w:r>
    </w:p>
    <w:p w14:paraId="2DEECD04" w14:textId="4FE53C57" w:rsidR="0014629C" w:rsidRDefault="0014629C" w:rsidP="0014629C">
      <w:pPr>
        <w:pStyle w:val="PargrafodaLista"/>
        <w:numPr>
          <w:ilvl w:val="4"/>
          <w:numId w:val="14"/>
        </w:numPr>
      </w:pPr>
      <w:r>
        <w:t xml:space="preserve">A pesquisa do </w:t>
      </w:r>
      <w:r w:rsidR="007A4F2D">
        <w:t>cliente</w:t>
      </w:r>
      <w:r>
        <w:t xml:space="preserve"> pode ser feita por qualquer atributo pertencente a ele.</w:t>
      </w:r>
    </w:p>
    <w:p w14:paraId="2D6E91AA" w14:textId="504246D3" w:rsidR="002F0CBC" w:rsidRDefault="002F0CBC" w:rsidP="002F0CBC">
      <w:pPr>
        <w:pStyle w:val="PargrafodaLista"/>
        <w:numPr>
          <w:ilvl w:val="2"/>
          <w:numId w:val="14"/>
        </w:numPr>
      </w:pPr>
      <w:r>
        <w:t xml:space="preserve">box “Filiais” (conforme </w:t>
      </w:r>
      <w:r>
        <w:fldChar w:fldCharType="begin"/>
      </w:r>
      <w:r>
        <w:instrText xml:space="preserve"> REF _Ref524972087 \h </w:instrText>
      </w:r>
      <w:r w:rsidR="0026381D">
        <w:instrText xml:space="preserve"> \* MERGEFORMAT </w:instrText>
      </w:r>
      <w:r>
        <w:fldChar w:fldCharType="separate"/>
      </w:r>
      <w:r>
        <w:t xml:space="preserve">Figura </w:t>
      </w:r>
      <w:r w:rsidR="0026381D">
        <w:rPr>
          <w:noProof/>
        </w:rPr>
        <w:t>4</w:t>
      </w:r>
      <w:r>
        <w:t xml:space="preserve">– filiais </w:t>
      </w:r>
      <w:r>
        <w:fldChar w:fldCharType="end"/>
      </w:r>
      <w:r>
        <w:t>)</w:t>
      </w:r>
    </w:p>
    <w:p w14:paraId="05D6E04E" w14:textId="484A1408" w:rsidR="002F0CBC" w:rsidRDefault="002F0CBC" w:rsidP="002F0CBC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26381D">
        <w:t>Filiais</w:t>
      </w:r>
      <w:r>
        <w:t xml:space="preserve"> através do box “</w:t>
      </w:r>
      <w:r w:rsidR="0026381D">
        <w:t>Filiais</w:t>
      </w:r>
      <w:r>
        <w:t>” na página de dashboard ou no Menu principal.</w:t>
      </w:r>
    </w:p>
    <w:p w14:paraId="1F67D6FF" w14:textId="226C591C" w:rsidR="002F0CBC" w:rsidRDefault="0026381D" w:rsidP="002F0CBC">
      <w:pPr>
        <w:pStyle w:val="PargrafodaLista"/>
        <w:numPr>
          <w:ilvl w:val="3"/>
          <w:numId w:val="14"/>
        </w:numPr>
      </w:pPr>
      <w:r>
        <w:t>A filial</w:t>
      </w:r>
      <w:r w:rsidR="002F0CBC">
        <w:t xml:space="preserve"> possui:</w:t>
      </w:r>
    </w:p>
    <w:p w14:paraId="6DAFB320" w14:textId="77777777" w:rsidR="002F0CBC" w:rsidRDefault="002F0CBC" w:rsidP="002F0CBC">
      <w:pPr>
        <w:pStyle w:val="PargrafodaLista"/>
        <w:numPr>
          <w:ilvl w:val="4"/>
          <w:numId w:val="14"/>
        </w:numPr>
      </w:pPr>
      <w:r>
        <w:t>Código (sequencial)</w:t>
      </w:r>
    </w:p>
    <w:p w14:paraId="0877BF33" w14:textId="77777777" w:rsidR="002F0CBC" w:rsidRDefault="002F0CBC" w:rsidP="002F0CBC">
      <w:pPr>
        <w:pStyle w:val="PargrafodaLista"/>
        <w:numPr>
          <w:ilvl w:val="4"/>
          <w:numId w:val="14"/>
        </w:numPr>
      </w:pPr>
      <w:r>
        <w:t>Nome</w:t>
      </w:r>
    </w:p>
    <w:p w14:paraId="74EEC2A5" w14:textId="5B7EA01E" w:rsidR="002F0CBC" w:rsidRDefault="00AE084B" w:rsidP="002F0CBC">
      <w:pPr>
        <w:pStyle w:val="PargrafodaLista"/>
        <w:numPr>
          <w:ilvl w:val="4"/>
          <w:numId w:val="14"/>
        </w:numPr>
      </w:pPr>
      <w:r>
        <w:t>Cidade</w:t>
      </w:r>
    </w:p>
    <w:p w14:paraId="6C40B4C6" w14:textId="4BEFD110" w:rsidR="00AE084B" w:rsidRDefault="00AE084B" w:rsidP="002F0CBC">
      <w:pPr>
        <w:pStyle w:val="PargrafodaLista"/>
        <w:numPr>
          <w:ilvl w:val="4"/>
          <w:numId w:val="14"/>
        </w:numPr>
      </w:pPr>
      <w:r>
        <w:t>CNPJ</w:t>
      </w:r>
    </w:p>
    <w:p w14:paraId="4A3426F5" w14:textId="220288D2" w:rsidR="00AE084B" w:rsidRDefault="00AE084B" w:rsidP="002F0CBC">
      <w:pPr>
        <w:pStyle w:val="PargrafodaLista"/>
        <w:numPr>
          <w:ilvl w:val="4"/>
          <w:numId w:val="14"/>
        </w:numPr>
      </w:pPr>
      <w:r>
        <w:t>Endereço</w:t>
      </w:r>
    </w:p>
    <w:p w14:paraId="06AE19D9" w14:textId="1EA4A0C9" w:rsidR="002F0CBC" w:rsidRDefault="002F0CBC" w:rsidP="002F0CBC">
      <w:pPr>
        <w:pStyle w:val="PargrafodaLista"/>
        <w:numPr>
          <w:ilvl w:val="3"/>
          <w:numId w:val="14"/>
        </w:numPr>
      </w:pPr>
      <w:r>
        <w:t xml:space="preserve">Pesquisa de </w:t>
      </w:r>
      <w:r w:rsidR="00DB6C99">
        <w:t>filiais</w:t>
      </w:r>
    </w:p>
    <w:p w14:paraId="60224E81" w14:textId="65F8BCE7" w:rsidR="002F0CBC" w:rsidRDefault="002F0CBC" w:rsidP="002F0CBC">
      <w:pPr>
        <w:pStyle w:val="PargrafodaLista"/>
        <w:numPr>
          <w:ilvl w:val="4"/>
          <w:numId w:val="14"/>
        </w:numPr>
      </w:pPr>
      <w:r>
        <w:t>A pesquisa d</w:t>
      </w:r>
      <w:r w:rsidR="00DB6C99">
        <w:t>e</w:t>
      </w:r>
      <w:r>
        <w:t xml:space="preserve"> </w:t>
      </w:r>
      <w:r w:rsidR="00DB6C99">
        <w:t>filial</w:t>
      </w:r>
      <w:r>
        <w:t xml:space="preserve"> pode ser feita por qualquer atributo pertencente a </w:t>
      </w:r>
      <w:r w:rsidR="00DB6C99">
        <w:t>ela</w:t>
      </w:r>
      <w:r>
        <w:t>.</w:t>
      </w:r>
    </w:p>
    <w:p w14:paraId="000125F1" w14:textId="422D40A6" w:rsidR="00DB6C99" w:rsidRDefault="00DB6C99" w:rsidP="00DB6C99">
      <w:pPr>
        <w:pStyle w:val="PargrafodaLista"/>
        <w:numPr>
          <w:ilvl w:val="2"/>
          <w:numId w:val="14"/>
        </w:numPr>
      </w:pPr>
      <w:r>
        <w:t>box “</w:t>
      </w:r>
      <w:r w:rsidR="00655DA2">
        <w:t>Produtos</w:t>
      </w:r>
      <w:r>
        <w:t xml:space="preserve">” (conforme </w:t>
      </w:r>
      <w:r>
        <w:fldChar w:fldCharType="begin"/>
      </w:r>
      <w:r>
        <w:instrText xml:space="preserve"> REF _Ref524972087 \h  \* MERGEFORMAT </w:instrText>
      </w:r>
      <w:r>
        <w:fldChar w:fldCharType="separate"/>
      </w:r>
      <w:r>
        <w:t xml:space="preserve">Figura </w:t>
      </w:r>
      <w:r w:rsidR="006A16D0">
        <w:rPr>
          <w:noProof/>
        </w:rPr>
        <w:t>5</w:t>
      </w:r>
      <w:r>
        <w:t xml:space="preserve">– </w:t>
      </w:r>
      <w:r w:rsidR="00655DA2">
        <w:t>produtos</w:t>
      </w:r>
      <w:r>
        <w:t xml:space="preserve"> </w:t>
      </w:r>
      <w:r>
        <w:fldChar w:fldCharType="end"/>
      </w:r>
      <w:r>
        <w:t>)</w:t>
      </w:r>
    </w:p>
    <w:p w14:paraId="47195043" w14:textId="3F8BEA21" w:rsidR="00DB6C99" w:rsidRDefault="00DB6C99" w:rsidP="00DB6C99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D06EAB">
        <w:t>produtos</w:t>
      </w:r>
      <w:r>
        <w:t xml:space="preserve"> através do box “</w:t>
      </w:r>
      <w:r w:rsidR="00D06EAB">
        <w:t>produtos</w:t>
      </w:r>
      <w:r>
        <w:t>” na página de dashboard ou no Menu principal.</w:t>
      </w:r>
    </w:p>
    <w:p w14:paraId="3128FFA5" w14:textId="6069EDFE" w:rsidR="00DB6C99" w:rsidRDefault="00067B37" w:rsidP="00DB6C99">
      <w:pPr>
        <w:pStyle w:val="PargrafodaLista"/>
        <w:numPr>
          <w:ilvl w:val="3"/>
          <w:numId w:val="14"/>
        </w:numPr>
      </w:pPr>
      <w:r>
        <w:t>O</w:t>
      </w:r>
      <w:r w:rsidR="00DB6C99">
        <w:t xml:space="preserve"> </w:t>
      </w:r>
      <w:r>
        <w:t>produto</w:t>
      </w:r>
      <w:r w:rsidR="00DB6C99">
        <w:t xml:space="preserve"> possui:</w:t>
      </w:r>
    </w:p>
    <w:p w14:paraId="0CE43476" w14:textId="77777777" w:rsidR="00DB6C99" w:rsidRDefault="00DB6C99" w:rsidP="00DB6C99">
      <w:pPr>
        <w:pStyle w:val="PargrafodaLista"/>
        <w:numPr>
          <w:ilvl w:val="4"/>
          <w:numId w:val="14"/>
        </w:numPr>
      </w:pPr>
      <w:r>
        <w:t>Código (sequencial)</w:t>
      </w:r>
    </w:p>
    <w:p w14:paraId="29BD4C57" w14:textId="7D785028" w:rsidR="00DB6C99" w:rsidRDefault="00461C2F" w:rsidP="00DB6C99">
      <w:pPr>
        <w:pStyle w:val="PargrafodaLista"/>
        <w:numPr>
          <w:ilvl w:val="4"/>
          <w:numId w:val="14"/>
        </w:numPr>
      </w:pPr>
      <w:r>
        <w:t>Descrição</w:t>
      </w:r>
    </w:p>
    <w:p w14:paraId="5E26654B" w14:textId="6AB2F02A" w:rsidR="00DB6C99" w:rsidRDefault="00461C2F" w:rsidP="00DB6C99">
      <w:pPr>
        <w:pStyle w:val="PargrafodaLista"/>
        <w:numPr>
          <w:ilvl w:val="4"/>
          <w:numId w:val="14"/>
        </w:numPr>
      </w:pPr>
      <w:r>
        <w:t>Código de barras</w:t>
      </w:r>
    </w:p>
    <w:p w14:paraId="0208D73A" w14:textId="55BFE872" w:rsidR="00DB6C99" w:rsidRDefault="00B50CEA" w:rsidP="00DB6C99">
      <w:pPr>
        <w:pStyle w:val="PargrafodaLista"/>
        <w:numPr>
          <w:ilvl w:val="4"/>
          <w:numId w:val="14"/>
        </w:numPr>
      </w:pPr>
      <w:r>
        <w:t>Valor</w:t>
      </w:r>
    </w:p>
    <w:p w14:paraId="28356B8B" w14:textId="32313D70" w:rsidR="00DB6C99" w:rsidRDefault="00607241" w:rsidP="00DB6C99">
      <w:pPr>
        <w:pStyle w:val="PargrafodaLista"/>
        <w:numPr>
          <w:ilvl w:val="4"/>
          <w:numId w:val="14"/>
        </w:numPr>
      </w:pPr>
      <w:r>
        <w:t>Q</w:t>
      </w:r>
      <w:r w:rsidR="00B50CEA">
        <w:t>uantidade</w:t>
      </w:r>
    </w:p>
    <w:p w14:paraId="18FAD3CF" w14:textId="40FBDA98" w:rsidR="00607241" w:rsidRDefault="00607241" w:rsidP="00DB6C99">
      <w:pPr>
        <w:pStyle w:val="PargrafodaLista"/>
        <w:numPr>
          <w:ilvl w:val="4"/>
          <w:numId w:val="14"/>
        </w:numPr>
      </w:pPr>
      <w:r>
        <w:t>filial</w:t>
      </w:r>
    </w:p>
    <w:p w14:paraId="246B7211" w14:textId="24C38E95" w:rsidR="00DB6C99" w:rsidRDefault="00DB6C99" w:rsidP="00DB6C99">
      <w:pPr>
        <w:pStyle w:val="PargrafodaLista"/>
        <w:numPr>
          <w:ilvl w:val="3"/>
          <w:numId w:val="14"/>
        </w:numPr>
      </w:pPr>
      <w:r>
        <w:t xml:space="preserve">Pesquisa de </w:t>
      </w:r>
      <w:r w:rsidR="00C67F2B">
        <w:t>produtos</w:t>
      </w:r>
    </w:p>
    <w:p w14:paraId="4903B3FE" w14:textId="09A89806" w:rsidR="00DB6C99" w:rsidRDefault="00DB6C99" w:rsidP="00DB6C99">
      <w:pPr>
        <w:pStyle w:val="PargrafodaLista"/>
        <w:numPr>
          <w:ilvl w:val="4"/>
          <w:numId w:val="14"/>
        </w:numPr>
      </w:pPr>
      <w:r>
        <w:t xml:space="preserve">A pesquisa de </w:t>
      </w:r>
      <w:r w:rsidR="00C67F2B">
        <w:t>produtos</w:t>
      </w:r>
      <w:r>
        <w:t xml:space="preserve"> pode ser feita por qualquer atributo pertencente a el</w:t>
      </w:r>
      <w:r w:rsidR="00C67F2B">
        <w:t>e</w:t>
      </w:r>
      <w:r>
        <w:t>.</w:t>
      </w:r>
    </w:p>
    <w:p w14:paraId="609295EE" w14:textId="4E4CB80B" w:rsidR="006A16D0" w:rsidRDefault="006A16D0" w:rsidP="006A16D0">
      <w:pPr>
        <w:pStyle w:val="PargrafodaLista"/>
        <w:numPr>
          <w:ilvl w:val="2"/>
          <w:numId w:val="14"/>
        </w:numPr>
      </w:pPr>
      <w:bookmarkStart w:id="18" w:name="_Hlk14383503"/>
      <w:r>
        <w:t xml:space="preserve">box “Pagamentos” (conforme </w:t>
      </w:r>
      <w:r>
        <w:fldChar w:fldCharType="begin"/>
      </w:r>
      <w:r>
        <w:instrText xml:space="preserve"> REF _Ref524972087 \h  \* MERGEFORMAT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t xml:space="preserve">– pagamentos </w:t>
      </w:r>
      <w:r>
        <w:fldChar w:fldCharType="end"/>
      </w:r>
      <w:r>
        <w:t>)</w:t>
      </w:r>
    </w:p>
    <w:p w14:paraId="728EC751" w14:textId="6367F2CA" w:rsidR="006A16D0" w:rsidRDefault="006A16D0" w:rsidP="006A16D0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280C6E">
        <w:t>formas de pagamento</w:t>
      </w:r>
      <w:r>
        <w:t xml:space="preserve"> através do box “</w:t>
      </w:r>
      <w:r w:rsidR="007A34E8">
        <w:t>pagamentos</w:t>
      </w:r>
      <w:r>
        <w:t>” na página de dashboar</w:t>
      </w:r>
      <w:r w:rsidR="007A34E8">
        <w:t>d</w:t>
      </w:r>
      <w:r>
        <w:t>.</w:t>
      </w:r>
    </w:p>
    <w:p w14:paraId="6A8151EE" w14:textId="0B10035C" w:rsidR="006A16D0" w:rsidRDefault="007A34E8" w:rsidP="006A16D0">
      <w:pPr>
        <w:pStyle w:val="PargrafodaLista"/>
        <w:numPr>
          <w:ilvl w:val="3"/>
          <w:numId w:val="14"/>
        </w:numPr>
      </w:pPr>
      <w:r>
        <w:t xml:space="preserve">A forma de Pagamento </w:t>
      </w:r>
      <w:r w:rsidR="006A16D0">
        <w:t>possui:</w:t>
      </w:r>
    </w:p>
    <w:p w14:paraId="7E30F9B0" w14:textId="77777777" w:rsidR="006A16D0" w:rsidRDefault="006A16D0" w:rsidP="006A16D0">
      <w:pPr>
        <w:pStyle w:val="PargrafodaLista"/>
        <w:numPr>
          <w:ilvl w:val="4"/>
          <w:numId w:val="14"/>
        </w:numPr>
      </w:pPr>
      <w:r>
        <w:t>Código (sequencial)</w:t>
      </w:r>
    </w:p>
    <w:p w14:paraId="37E7DA29" w14:textId="77777777" w:rsidR="006A16D0" w:rsidRDefault="006A16D0" w:rsidP="006A16D0">
      <w:pPr>
        <w:pStyle w:val="PargrafodaLista"/>
        <w:numPr>
          <w:ilvl w:val="4"/>
          <w:numId w:val="14"/>
        </w:numPr>
      </w:pPr>
      <w:r>
        <w:t>Descrição</w:t>
      </w:r>
    </w:p>
    <w:p w14:paraId="6202C8AC" w14:textId="25AA3C26" w:rsidR="006A16D0" w:rsidRDefault="006A16D0" w:rsidP="006A16D0">
      <w:pPr>
        <w:pStyle w:val="PargrafodaLista"/>
        <w:numPr>
          <w:ilvl w:val="3"/>
          <w:numId w:val="14"/>
        </w:numPr>
      </w:pPr>
      <w:r>
        <w:t xml:space="preserve">Pesquisa de </w:t>
      </w:r>
      <w:r w:rsidR="005E10BF">
        <w:t>formas de pagamento</w:t>
      </w:r>
    </w:p>
    <w:p w14:paraId="1FD952D1" w14:textId="03219C30" w:rsidR="006A16D0" w:rsidRDefault="006A16D0" w:rsidP="006A16D0">
      <w:pPr>
        <w:pStyle w:val="PargrafodaLista"/>
        <w:numPr>
          <w:ilvl w:val="4"/>
          <w:numId w:val="14"/>
        </w:numPr>
      </w:pPr>
      <w:r>
        <w:t>A pesquisa pode ser feita por qualquer atributo pertencente a ele.</w:t>
      </w:r>
    </w:p>
    <w:bookmarkEnd w:id="18"/>
    <w:p w14:paraId="23DCC6DE" w14:textId="77777777" w:rsidR="00C67F2B" w:rsidRDefault="00C67F2B" w:rsidP="006A16D0">
      <w:pPr>
        <w:ind w:left="2124"/>
      </w:pPr>
    </w:p>
    <w:p w14:paraId="62AEB89B" w14:textId="22610D42" w:rsidR="00864574" w:rsidRDefault="00864574" w:rsidP="00864574">
      <w:pPr>
        <w:pStyle w:val="PargrafodaLista"/>
        <w:numPr>
          <w:ilvl w:val="2"/>
          <w:numId w:val="14"/>
        </w:numPr>
      </w:pPr>
      <w:r>
        <w:t xml:space="preserve">box “Estoque” (conforme </w:t>
      </w:r>
      <w:r>
        <w:fldChar w:fldCharType="begin"/>
      </w:r>
      <w:r>
        <w:instrText xml:space="preserve"> REF _Ref524972087 \h  \* MERGEFORMAT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t xml:space="preserve">– Estoque </w:t>
      </w:r>
      <w:r>
        <w:fldChar w:fldCharType="end"/>
      </w:r>
      <w:r>
        <w:t>)</w:t>
      </w:r>
    </w:p>
    <w:p w14:paraId="63ECF523" w14:textId="5CB74239" w:rsidR="00864574" w:rsidRDefault="00864574" w:rsidP="00864574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4A3EC5">
        <w:t>estoque</w:t>
      </w:r>
      <w:r>
        <w:t xml:space="preserve"> através do box “pagamentos” na página de dashboard.</w:t>
      </w:r>
    </w:p>
    <w:p w14:paraId="14852FF6" w14:textId="25D571D4" w:rsidR="00864574" w:rsidRDefault="004A3EC5" w:rsidP="00864574">
      <w:pPr>
        <w:pStyle w:val="PargrafodaLista"/>
        <w:numPr>
          <w:ilvl w:val="3"/>
          <w:numId w:val="14"/>
        </w:numPr>
      </w:pPr>
      <w:r>
        <w:t>O estoque</w:t>
      </w:r>
      <w:r w:rsidR="00864574">
        <w:t xml:space="preserve"> possui:</w:t>
      </w:r>
    </w:p>
    <w:p w14:paraId="548DA797" w14:textId="77777777" w:rsidR="00864574" w:rsidRDefault="00864574" w:rsidP="00864574">
      <w:pPr>
        <w:pStyle w:val="PargrafodaLista"/>
        <w:numPr>
          <w:ilvl w:val="4"/>
          <w:numId w:val="14"/>
        </w:numPr>
      </w:pPr>
      <w:r>
        <w:t>Código (sequencial)</w:t>
      </w:r>
    </w:p>
    <w:p w14:paraId="596320AC" w14:textId="5BB65398" w:rsidR="00864574" w:rsidRDefault="00A4016D" w:rsidP="00864574">
      <w:pPr>
        <w:pStyle w:val="PargrafodaLista"/>
        <w:numPr>
          <w:ilvl w:val="4"/>
          <w:numId w:val="14"/>
        </w:numPr>
      </w:pPr>
      <w:r>
        <w:lastRenderedPageBreak/>
        <w:t>Código do produto</w:t>
      </w:r>
    </w:p>
    <w:p w14:paraId="7CB1D551" w14:textId="0B0D9184" w:rsidR="0051637C" w:rsidRDefault="0051637C" w:rsidP="00864574">
      <w:pPr>
        <w:pStyle w:val="PargrafodaLista"/>
        <w:numPr>
          <w:ilvl w:val="4"/>
          <w:numId w:val="14"/>
        </w:numPr>
      </w:pPr>
      <w:r>
        <w:t>Código da filial</w:t>
      </w:r>
    </w:p>
    <w:p w14:paraId="22942728" w14:textId="28534F2A" w:rsidR="0051637C" w:rsidRDefault="0051637C" w:rsidP="00864574">
      <w:pPr>
        <w:pStyle w:val="PargrafodaLista"/>
        <w:numPr>
          <w:ilvl w:val="4"/>
          <w:numId w:val="14"/>
        </w:numPr>
      </w:pPr>
      <w:r>
        <w:t>Quantidade mínima</w:t>
      </w:r>
    </w:p>
    <w:p w14:paraId="25D180DD" w14:textId="0FFA8AA5" w:rsidR="0051637C" w:rsidRDefault="0051637C" w:rsidP="00864574">
      <w:pPr>
        <w:pStyle w:val="PargrafodaLista"/>
        <w:numPr>
          <w:ilvl w:val="4"/>
          <w:numId w:val="14"/>
        </w:numPr>
      </w:pPr>
      <w:r>
        <w:t>Quantidade</w:t>
      </w:r>
    </w:p>
    <w:p w14:paraId="4AE95800" w14:textId="3FAFFF5C" w:rsidR="00864574" w:rsidRDefault="00864574" w:rsidP="00864574">
      <w:pPr>
        <w:pStyle w:val="PargrafodaLista"/>
        <w:numPr>
          <w:ilvl w:val="3"/>
          <w:numId w:val="14"/>
        </w:numPr>
      </w:pPr>
      <w:r>
        <w:t xml:space="preserve">Pesquisa de </w:t>
      </w:r>
      <w:r w:rsidR="006D24AE">
        <w:t>estoque</w:t>
      </w:r>
    </w:p>
    <w:p w14:paraId="74E1D8F4" w14:textId="53FCA9DF" w:rsidR="00864574" w:rsidRDefault="00864574" w:rsidP="00864574">
      <w:pPr>
        <w:pStyle w:val="PargrafodaLista"/>
        <w:numPr>
          <w:ilvl w:val="4"/>
          <w:numId w:val="14"/>
        </w:numPr>
      </w:pPr>
      <w:r>
        <w:t>A pesquisa pode ser feita por qualquer atributo pertencente a ele.</w:t>
      </w:r>
    </w:p>
    <w:p w14:paraId="1F0DAC40" w14:textId="77777777" w:rsidR="004E513A" w:rsidRDefault="004E513A" w:rsidP="004E513A">
      <w:pPr>
        <w:pStyle w:val="PargrafodaLista"/>
        <w:ind w:left="3600"/>
      </w:pPr>
    </w:p>
    <w:p w14:paraId="4D867A32" w14:textId="761845AD" w:rsidR="00752024" w:rsidRDefault="00752024" w:rsidP="00752024">
      <w:pPr>
        <w:pStyle w:val="PargrafodaLista"/>
        <w:numPr>
          <w:ilvl w:val="2"/>
          <w:numId w:val="14"/>
        </w:numPr>
      </w:pPr>
      <w:r>
        <w:t>box “</w:t>
      </w:r>
      <w:r w:rsidR="004E513A">
        <w:t xml:space="preserve">Pedidos de </w:t>
      </w:r>
      <w:r>
        <w:t xml:space="preserve">Estoque” (conforme </w:t>
      </w:r>
      <w:r>
        <w:fldChar w:fldCharType="begin"/>
      </w:r>
      <w:r>
        <w:instrText xml:space="preserve"> REF _Ref524972087 \h  \* MERGEFORMAT </w:instrText>
      </w:r>
      <w:r>
        <w:fldChar w:fldCharType="separate"/>
      </w:r>
      <w:r>
        <w:t xml:space="preserve">Figura </w:t>
      </w:r>
      <w:r w:rsidR="004E513A">
        <w:rPr>
          <w:noProof/>
        </w:rPr>
        <w:t>8</w:t>
      </w:r>
      <w:r>
        <w:t xml:space="preserve">– </w:t>
      </w:r>
      <w:r w:rsidR="004E513A">
        <w:t xml:space="preserve">Pedidos de </w:t>
      </w:r>
      <w:r>
        <w:t xml:space="preserve">Estoque </w:t>
      </w:r>
      <w:r>
        <w:fldChar w:fldCharType="end"/>
      </w:r>
      <w:r>
        <w:t>)</w:t>
      </w:r>
    </w:p>
    <w:p w14:paraId="3B0AB505" w14:textId="38C1874C" w:rsidR="00752024" w:rsidRDefault="00752024" w:rsidP="00752024">
      <w:pPr>
        <w:pStyle w:val="PargrafodaLista"/>
        <w:numPr>
          <w:ilvl w:val="3"/>
          <w:numId w:val="14"/>
        </w:numPr>
      </w:pPr>
      <w:r>
        <w:t xml:space="preserve">O usuário acessa a página de pesquisa e cadastro de </w:t>
      </w:r>
      <w:r w:rsidR="004E513A">
        <w:t xml:space="preserve">pedidos de </w:t>
      </w:r>
      <w:r>
        <w:t>estoque através do box “</w:t>
      </w:r>
      <w:r w:rsidR="004E513A">
        <w:t>Pedidos de Estoque</w:t>
      </w:r>
      <w:r>
        <w:t>” na página de dashboard.</w:t>
      </w:r>
    </w:p>
    <w:p w14:paraId="24CF4707" w14:textId="0CC7479D" w:rsidR="00752024" w:rsidRDefault="00752024" w:rsidP="00752024">
      <w:pPr>
        <w:pStyle w:val="PargrafodaLista"/>
        <w:numPr>
          <w:ilvl w:val="3"/>
          <w:numId w:val="14"/>
        </w:numPr>
      </w:pPr>
      <w:r>
        <w:t xml:space="preserve">O </w:t>
      </w:r>
      <w:r w:rsidR="0099724F">
        <w:t xml:space="preserve">pedido de </w:t>
      </w:r>
      <w:r>
        <w:t>estoque possui:</w:t>
      </w:r>
    </w:p>
    <w:p w14:paraId="3EE49296" w14:textId="77777777" w:rsidR="00752024" w:rsidRDefault="00752024" w:rsidP="00752024">
      <w:pPr>
        <w:pStyle w:val="PargrafodaLista"/>
        <w:numPr>
          <w:ilvl w:val="4"/>
          <w:numId w:val="14"/>
        </w:numPr>
      </w:pPr>
      <w:r>
        <w:t>Código (sequencial)</w:t>
      </w:r>
    </w:p>
    <w:p w14:paraId="61D8636D" w14:textId="43F4CC90" w:rsidR="00752024" w:rsidRDefault="0099724F" w:rsidP="00752024">
      <w:pPr>
        <w:pStyle w:val="PargrafodaLista"/>
        <w:numPr>
          <w:ilvl w:val="4"/>
          <w:numId w:val="14"/>
        </w:numPr>
      </w:pPr>
      <w:r>
        <w:t>Tipo de receita</w:t>
      </w:r>
    </w:p>
    <w:p w14:paraId="656DC90C" w14:textId="77777777" w:rsidR="00752024" w:rsidRDefault="00752024" w:rsidP="00752024">
      <w:pPr>
        <w:pStyle w:val="PargrafodaLista"/>
        <w:numPr>
          <w:ilvl w:val="4"/>
          <w:numId w:val="14"/>
        </w:numPr>
      </w:pPr>
      <w:r>
        <w:t>Quantidade</w:t>
      </w:r>
    </w:p>
    <w:p w14:paraId="3FC6BA2F" w14:textId="4E579993" w:rsidR="00752024" w:rsidRDefault="00752024" w:rsidP="00752024">
      <w:pPr>
        <w:pStyle w:val="PargrafodaLista"/>
        <w:numPr>
          <w:ilvl w:val="3"/>
          <w:numId w:val="14"/>
        </w:numPr>
      </w:pPr>
      <w:r>
        <w:t xml:space="preserve">Pesquisa de </w:t>
      </w:r>
      <w:r w:rsidR="0099724F">
        <w:t xml:space="preserve">pedidos de </w:t>
      </w:r>
      <w:r>
        <w:t>estoque</w:t>
      </w:r>
    </w:p>
    <w:p w14:paraId="45E17B55" w14:textId="77777777" w:rsidR="00752024" w:rsidRDefault="00752024" w:rsidP="00752024">
      <w:pPr>
        <w:pStyle w:val="PargrafodaLista"/>
        <w:numPr>
          <w:ilvl w:val="4"/>
          <w:numId w:val="14"/>
        </w:numPr>
      </w:pPr>
      <w:r>
        <w:t>A pesquisa pode ser feita por qualquer atributo pertencente a ele.</w:t>
      </w:r>
    </w:p>
    <w:p w14:paraId="250696C9" w14:textId="77777777" w:rsidR="0014629C" w:rsidRDefault="0014629C" w:rsidP="007A4F2D">
      <w:pPr>
        <w:pStyle w:val="PargrafodaLista"/>
        <w:ind w:left="2160"/>
      </w:pPr>
    </w:p>
    <w:p w14:paraId="5AD3A401" w14:textId="3791F586" w:rsidR="003D3C99" w:rsidRDefault="002D7A16" w:rsidP="003D3C99">
      <w:pPr>
        <w:pStyle w:val="PargrafodaLista"/>
        <w:numPr>
          <w:ilvl w:val="0"/>
          <w:numId w:val="14"/>
        </w:numPr>
      </w:pPr>
      <w:bookmarkStart w:id="19" w:name="_Ref524936630"/>
      <w:r>
        <w:t>O usuário</w:t>
      </w:r>
      <w:r w:rsidR="003D3C99">
        <w:t xml:space="preserve"> clica em </w:t>
      </w:r>
      <w:r>
        <w:t>“</w:t>
      </w:r>
      <w:r w:rsidR="00106D52">
        <w:t>confirmar</w:t>
      </w:r>
      <w:r w:rsidR="004079D3">
        <w:t xml:space="preserve"> venda</w:t>
      </w:r>
      <w:r>
        <w:t>”</w:t>
      </w:r>
      <w:r w:rsidR="003D3C99">
        <w:t>;</w:t>
      </w:r>
      <w:bookmarkEnd w:id="19"/>
    </w:p>
    <w:p w14:paraId="60186CFA" w14:textId="77777777" w:rsidR="003D3C99" w:rsidRDefault="003D3C99" w:rsidP="003D3C99">
      <w:pPr>
        <w:pStyle w:val="PargrafodaLista"/>
        <w:numPr>
          <w:ilvl w:val="0"/>
          <w:numId w:val="14"/>
        </w:numPr>
      </w:pPr>
      <w:bookmarkStart w:id="20" w:name="_Ref524937150"/>
      <w:r>
        <w:t>Fim do fluxo.</w:t>
      </w:r>
      <w:bookmarkEnd w:id="20"/>
    </w:p>
    <w:p w14:paraId="24199820" w14:textId="77777777" w:rsidR="003D3C99" w:rsidRDefault="003D3C99" w:rsidP="003D3C99"/>
    <w:p w14:paraId="1F213E74" w14:textId="77777777" w:rsidR="003D3C99" w:rsidRDefault="003D3C99" w:rsidP="003D3C99"/>
    <w:p w14:paraId="59659C84" w14:textId="77777777" w:rsidR="003D3C99" w:rsidRDefault="003D3C99" w:rsidP="003D3C99">
      <w:pPr>
        <w:pStyle w:val="Ttulo2"/>
      </w:pPr>
      <w:bookmarkStart w:id="21" w:name="_Toc526180456"/>
      <w:bookmarkStart w:id="22" w:name="_Toc14386199"/>
      <w:r>
        <w:t>Fluxos Alternativos</w:t>
      </w:r>
      <w:bookmarkEnd w:id="21"/>
      <w:bookmarkEnd w:id="22"/>
    </w:p>
    <w:p w14:paraId="2A324C85" w14:textId="77777777" w:rsidR="003D3C99" w:rsidRPr="004D63DC" w:rsidRDefault="003D3C99" w:rsidP="003D3C99"/>
    <w:p w14:paraId="66AE589D" w14:textId="6C4D6E4B" w:rsidR="003D3C99" w:rsidRDefault="0000145B" w:rsidP="003D3C99">
      <w:pPr>
        <w:pStyle w:val="Ttulo3"/>
      </w:pPr>
      <w:bookmarkStart w:id="23" w:name="_Toc14386200"/>
      <w:r>
        <w:t>acesso negado</w:t>
      </w:r>
      <w:bookmarkEnd w:id="23"/>
    </w:p>
    <w:p w14:paraId="498A781E" w14:textId="77777777" w:rsidR="003D3C99" w:rsidRDefault="003D3C99" w:rsidP="003D3C99"/>
    <w:p w14:paraId="602F051E" w14:textId="77777777" w:rsidR="003D3C99" w:rsidRDefault="003D3C99" w:rsidP="003D3C99">
      <w:r>
        <w:t>Passos:</w:t>
      </w:r>
    </w:p>
    <w:p w14:paraId="06E43129" w14:textId="7B9C76F6" w:rsidR="003D3C99" w:rsidRDefault="003C325D" w:rsidP="003D3C99">
      <w:r>
        <w:t xml:space="preserve">A partir do passo </w:t>
      </w:r>
      <w:r w:rsidR="005860A0">
        <w:t>1</w:t>
      </w:r>
      <w:r>
        <w:t xml:space="preserve"> do fluxo principal</w:t>
      </w:r>
      <w:r w:rsidR="003D3C99">
        <w:t>;</w:t>
      </w:r>
    </w:p>
    <w:p w14:paraId="37AB34A6" w14:textId="3E0F9DFF" w:rsidR="00871FFA" w:rsidRDefault="00871FFA" w:rsidP="003D3C99"/>
    <w:p w14:paraId="7B3E9C87" w14:textId="3088D6E4" w:rsidR="003D3C99" w:rsidRDefault="0000145B" w:rsidP="004C0AE5">
      <w:pPr>
        <w:pStyle w:val="PargrafodaLista"/>
        <w:numPr>
          <w:ilvl w:val="0"/>
          <w:numId w:val="44"/>
        </w:numPr>
      </w:pPr>
      <w:r>
        <w:t xml:space="preserve">O usuário tenta se </w:t>
      </w:r>
      <w:r w:rsidR="00A53E30">
        <w:t xml:space="preserve">logar </w:t>
      </w:r>
      <w:r>
        <w:t>com um usuário e senha invalida</w:t>
      </w:r>
      <w:r w:rsidR="00A53E30">
        <w:t>.</w:t>
      </w:r>
    </w:p>
    <w:p w14:paraId="0CA8BCAD" w14:textId="538D50C4" w:rsidR="00A53E30" w:rsidRDefault="00A53E30" w:rsidP="004C0AE5">
      <w:pPr>
        <w:pStyle w:val="PargrafodaLista"/>
        <w:numPr>
          <w:ilvl w:val="0"/>
          <w:numId w:val="44"/>
        </w:numPr>
        <w:rPr>
          <w:ins w:id="24" w:author="Oliveira, Arthur R." w:date="2018-09-28T16:13:00Z"/>
        </w:rPr>
      </w:pPr>
      <w:r>
        <w:t>O sistema apresenta uma mensagem “Usuário e senha incorretas”</w:t>
      </w:r>
    </w:p>
    <w:p w14:paraId="11DAA6E3" w14:textId="77777777" w:rsidR="00E50C80" w:rsidRPr="00247EC3" w:rsidRDefault="00E50C80" w:rsidP="00E50C80">
      <w:pPr>
        <w:numPr>
          <w:ilvl w:val="0"/>
          <w:numId w:val="44"/>
        </w:numPr>
        <w:rPr>
          <w:ins w:id="25" w:author="Oliveira, Arthur R." w:date="2018-09-28T16:13:00Z"/>
        </w:rPr>
      </w:pPr>
      <w:ins w:id="26" w:author="Oliveira, Arthur R." w:date="2018-09-28T16:13:00Z">
        <w:r>
          <w:t>Fim do fluxo.</w:t>
        </w:r>
      </w:ins>
    </w:p>
    <w:p w14:paraId="6EFD6227" w14:textId="77777777" w:rsidR="00E50C80" w:rsidRDefault="00E50C80" w:rsidP="00E86E9A">
      <w:pPr>
        <w:pStyle w:val="PargrafodaLista"/>
      </w:pPr>
    </w:p>
    <w:p w14:paraId="6BB8B687" w14:textId="72AF7638" w:rsidR="003D3C99" w:rsidRDefault="002B5082" w:rsidP="003D3C99">
      <w:pPr>
        <w:pStyle w:val="Ttulo3"/>
      </w:pPr>
      <w:bookmarkStart w:id="27" w:name="_Toc525062140"/>
      <w:bookmarkStart w:id="28" w:name="_Toc525125422"/>
      <w:bookmarkStart w:id="29" w:name="_Toc525131125"/>
      <w:bookmarkStart w:id="30" w:name="_Toc525062141"/>
      <w:bookmarkStart w:id="31" w:name="_Toc525125423"/>
      <w:bookmarkStart w:id="32" w:name="_Toc525131126"/>
      <w:bookmarkStart w:id="33" w:name="_Toc14386201"/>
      <w:bookmarkEnd w:id="27"/>
      <w:bookmarkEnd w:id="28"/>
      <w:bookmarkEnd w:id="29"/>
      <w:bookmarkEnd w:id="30"/>
      <w:bookmarkEnd w:id="31"/>
      <w:bookmarkEnd w:id="32"/>
      <w:r>
        <w:t xml:space="preserve">venda </w:t>
      </w:r>
      <w:r w:rsidR="00E61BE1">
        <w:t>– pedido não selecionado</w:t>
      </w:r>
      <w:bookmarkEnd w:id="33"/>
    </w:p>
    <w:p w14:paraId="283F44B7" w14:textId="77777777" w:rsidR="003D3C99" w:rsidRDefault="003D3C99" w:rsidP="003D3C99"/>
    <w:p w14:paraId="1E3BFB12" w14:textId="77777777" w:rsidR="003D3C99" w:rsidRDefault="003D3C99" w:rsidP="003D3C99">
      <w:r>
        <w:t>Passo:</w:t>
      </w:r>
    </w:p>
    <w:p w14:paraId="7E1BAC2A" w14:textId="511F02D4" w:rsidR="003D3C99" w:rsidRDefault="00B8478E" w:rsidP="003D3C99">
      <w:r>
        <w:fldChar w:fldCharType="begin"/>
      </w:r>
      <w:r>
        <w:instrText xml:space="preserve"> REF _Ref14384412 \r \h </w:instrText>
      </w:r>
      <w:r>
        <w:fldChar w:fldCharType="separate"/>
      </w:r>
      <w:r>
        <w:t>3.a.i.5</w:t>
      </w:r>
      <w:r>
        <w:fldChar w:fldCharType="end"/>
      </w:r>
      <w:r w:rsidR="00261736">
        <w:t xml:space="preserve"> </w:t>
      </w:r>
      <w:r w:rsidR="003D3C99">
        <w:t>do fluxo principal;</w:t>
      </w:r>
    </w:p>
    <w:p w14:paraId="06A8C42B" w14:textId="627E5567" w:rsidR="003D3C99" w:rsidRDefault="00345CA5" w:rsidP="003D3C99">
      <w:pPr>
        <w:pStyle w:val="PargrafodaLista"/>
        <w:numPr>
          <w:ilvl w:val="0"/>
          <w:numId w:val="38"/>
        </w:numPr>
      </w:pPr>
      <w:r>
        <w:t>O usuário cria um pedido.</w:t>
      </w:r>
    </w:p>
    <w:p w14:paraId="239F2ADC" w14:textId="503FC4E7" w:rsidR="00345CA5" w:rsidRDefault="00345CA5" w:rsidP="003D3C99">
      <w:pPr>
        <w:pStyle w:val="PargrafodaLista"/>
        <w:numPr>
          <w:ilvl w:val="0"/>
          <w:numId w:val="38"/>
        </w:numPr>
      </w:pPr>
      <w:r>
        <w:t>O usuário não associa nenhum item ao pedido</w:t>
      </w:r>
      <w:r w:rsidR="00F8343A">
        <w:t>.</w:t>
      </w:r>
    </w:p>
    <w:p w14:paraId="6435ACF4" w14:textId="7E968A04" w:rsidR="00EA5D56" w:rsidRDefault="00EA5D56" w:rsidP="003D3C99">
      <w:pPr>
        <w:pStyle w:val="PargrafodaLista"/>
        <w:numPr>
          <w:ilvl w:val="0"/>
          <w:numId w:val="38"/>
        </w:numPr>
      </w:pPr>
      <w:r>
        <w:t>O botão de “confirmar venda” fica desabilit</w:t>
      </w:r>
      <w:r w:rsidR="00F8343A">
        <w:t>ado.</w:t>
      </w:r>
    </w:p>
    <w:p w14:paraId="7405F526" w14:textId="5B80505F" w:rsidR="00F8343A" w:rsidRDefault="00F8343A" w:rsidP="00F8343A">
      <w:pPr>
        <w:numPr>
          <w:ilvl w:val="0"/>
          <w:numId w:val="38"/>
        </w:numPr>
      </w:pPr>
      <w:ins w:id="34" w:author="Oliveira, Arthur R." w:date="2018-09-28T16:13:00Z">
        <w:r>
          <w:t>Fim do fluxo.</w:t>
        </w:r>
      </w:ins>
    </w:p>
    <w:p w14:paraId="64983602" w14:textId="3E5CE157" w:rsidR="00F9743E" w:rsidRDefault="00F9743E" w:rsidP="00F9743E"/>
    <w:p w14:paraId="3097C5BD" w14:textId="3ACB126D" w:rsidR="00F9743E" w:rsidRDefault="00F9743E" w:rsidP="00F9743E">
      <w:pPr>
        <w:pStyle w:val="Ttulo3"/>
      </w:pPr>
      <w:bookmarkStart w:id="35" w:name="_Toc14386202"/>
      <w:r>
        <w:t>venda –</w:t>
      </w:r>
      <w:r w:rsidR="00A87AE7">
        <w:t xml:space="preserve"> quantidade de produtos selecionados maior que a quantidade disponivel no estoque</w:t>
      </w:r>
      <w:bookmarkEnd w:id="35"/>
    </w:p>
    <w:p w14:paraId="4989A84B" w14:textId="77777777" w:rsidR="00F9743E" w:rsidRDefault="00F9743E" w:rsidP="00F9743E"/>
    <w:p w14:paraId="410A2DC5" w14:textId="77777777" w:rsidR="00F9743E" w:rsidRDefault="00F9743E" w:rsidP="00F9743E">
      <w:r>
        <w:t>Passo:</w:t>
      </w:r>
    </w:p>
    <w:p w14:paraId="3E8AC751" w14:textId="77777777" w:rsidR="00F9743E" w:rsidRDefault="00F9743E" w:rsidP="00F9743E">
      <w:r>
        <w:lastRenderedPageBreak/>
        <w:fldChar w:fldCharType="begin"/>
      </w:r>
      <w:r>
        <w:instrText xml:space="preserve"> REF _Ref14384412 \r \h </w:instrText>
      </w:r>
      <w:r>
        <w:fldChar w:fldCharType="separate"/>
      </w:r>
      <w:r>
        <w:t>3.a.i.5</w:t>
      </w:r>
      <w:r>
        <w:fldChar w:fldCharType="end"/>
      </w:r>
      <w:r>
        <w:t xml:space="preserve"> do fluxo principal;</w:t>
      </w:r>
    </w:p>
    <w:p w14:paraId="6D0D45B7" w14:textId="77777777" w:rsidR="00F9743E" w:rsidRDefault="00F9743E" w:rsidP="00F9743E">
      <w:pPr>
        <w:pStyle w:val="PargrafodaLista"/>
        <w:numPr>
          <w:ilvl w:val="0"/>
          <w:numId w:val="38"/>
        </w:numPr>
      </w:pPr>
      <w:r>
        <w:t>O usuário cria um pedido.</w:t>
      </w:r>
    </w:p>
    <w:p w14:paraId="31386EC6" w14:textId="238EF729" w:rsidR="00F9743E" w:rsidRDefault="00F9743E" w:rsidP="00F9743E">
      <w:pPr>
        <w:pStyle w:val="PargrafodaLista"/>
        <w:numPr>
          <w:ilvl w:val="0"/>
          <w:numId w:val="38"/>
        </w:numPr>
      </w:pPr>
      <w:r>
        <w:t xml:space="preserve">O usuário </w:t>
      </w:r>
      <w:r w:rsidR="00D904D4">
        <w:t>adiciona</w:t>
      </w:r>
      <w:r>
        <w:t xml:space="preserve"> item ao pedido.</w:t>
      </w:r>
    </w:p>
    <w:p w14:paraId="3EAC9971" w14:textId="1F69EEFC" w:rsidR="002C1826" w:rsidRDefault="002C1826" w:rsidP="00F9743E">
      <w:pPr>
        <w:pStyle w:val="PargrafodaLista"/>
        <w:numPr>
          <w:ilvl w:val="0"/>
          <w:numId w:val="38"/>
        </w:numPr>
      </w:pPr>
      <w:r>
        <w:t>A quantidade de itens de produtos adicionados é maior que a quantidade em estoque.</w:t>
      </w:r>
    </w:p>
    <w:p w14:paraId="5CFE6DFB" w14:textId="3E4ACE10" w:rsidR="00F9743E" w:rsidRDefault="002D7A16" w:rsidP="002D7A16">
      <w:pPr>
        <w:pStyle w:val="PargrafodaLista"/>
        <w:numPr>
          <w:ilvl w:val="0"/>
          <w:numId w:val="38"/>
        </w:numPr>
      </w:pPr>
      <w:r>
        <w:t>O usuário clica em confirmar venda</w:t>
      </w:r>
      <w:r w:rsidR="00F9743E">
        <w:t>.</w:t>
      </w:r>
    </w:p>
    <w:p w14:paraId="3B66A1B1" w14:textId="710AF6AF" w:rsidR="00134CE9" w:rsidRDefault="002D7A16" w:rsidP="00134CE9">
      <w:pPr>
        <w:pStyle w:val="PargrafodaLista"/>
        <w:numPr>
          <w:ilvl w:val="0"/>
          <w:numId w:val="38"/>
        </w:numPr>
      </w:pPr>
      <w:r>
        <w:t xml:space="preserve">O sistema apresenta uma mensagem informando que </w:t>
      </w:r>
      <w:r w:rsidR="007B399E">
        <w:t>“</w:t>
      </w:r>
      <w:r w:rsidR="00FC0834">
        <w:t>a quantidade de itens selecionados é maior que a quantidade de itens disponíveis</w:t>
      </w:r>
      <w:r w:rsidR="007B399E">
        <w:t>”</w:t>
      </w:r>
      <w:r w:rsidR="00FC0834">
        <w:t>.</w:t>
      </w:r>
    </w:p>
    <w:p w14:paraId="27CE1E09" w14:textId="77777777" w:rsidR="00F9743E" w:rsidRPr="00247EC3" w:rsidRDefault="00F9743E" w:rsidP="00F9743E">
      <w:pPr>
        <w:numPr>
          <w:ilvl w:val="0"/>
          <w:numId w:val="38"/>
        </w:numPr>
        <w:rPr>
          <w:ins w:id="36" w:author="Oliveira, Arthur R." w:date="2018-09-28T16:13:00Z"/>
        </w:rPr>
      </w:pPr>
      <w:ins w:id="37" w:author="Oliveira, Arthur R." w:date="2018-09-28T16:13:00Z">
        <w:r>
          <w:t>Fim do fluxo.</w:t>
        </w:r>
      </w:ins>
    </w:p>
    <w:p w14:paraId="0C3D8EB1" w14:textId="77777777" w:rsidR="00F9743E" w:rsidRPr="00247EC3" w:rsidRDefault="00F9743E" w:rsidP="00F9743E">
      <w:pPr>
        <w:rPr>
          <w:ins w:id="38" w:author="Oliveira, Arthur R." w:date="2018-09-28T16:13:00Z"/>
        </w:rPr>
      </w:pPr>
    </w:p>
    <w:p w14:paraId="1B82325A" w14:textId="4936B10C" w:rsidR="00E63C98" w:rsidRPr="00E50C80" w:rsidRDefault="00E63C98">
      <w:pPr>
        <w:jc w:val="left"/>
        <w:rPr>
          <w:caps/>
          <w:spacing w:val="15"/>
          <w:sz w:val="22"/>
          <w:szCs w:val="22"/>
        </w:rPr>
      </w:pPr>
    </w:p>
    <w:p w14:paraId="131430A2" w14:textId="333536C0" w:rsidR="005429F3" w:rsidRDefault="00C07D35" w:rsidP="00E50C80">
      <w:pPr>
        <w:pStyle w:val="Ttulo2"/>
      </w:pPr>
      <w:bookmarkStart w:id="39" w:name="_Toc526180465"/>
      <w:bookmarkStart w:id="40" w:name="_Toc14386203"/>
      <w:r>
        <w:t>Wireframe</w:t>
      </w:r>
      <w:bookmarkEnd w:id="39"/>
      <w:bookmarkEnd w:id="40"/>
    </w:p>
    <w:p w14:paraId="4362E931" w14:textId="7D1D6305" w:rsidR="00C41A03" w:rsidRDefault="00F96CA5" w:rsidP="00E50C80">
      <w:pPr>
        <w:keepNext/>
        <w:jc w:val="center"/>
      </w:pPr>
      <w:r w:rsidRPr="00F96CA5">
        <w:drawing>
          <wp:inline distT="0" distB="0" distL="0" distR="0" wp14:anchorId="6B6CAE40" wp14:editId="5A3558E7">
            <wp:extent cx="6069330" cy="2776855"/>
            <wp:effectExtent l="0" t="0" r="762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F374" w14:textId="5BD68C9D" w:rsidR="003D3C99" w:rsidRDefault="00E63C98" w:rsidP="00E50C80">
      <w:pPr>
        <w:pStyle w:val="Legenda"/>
        <w:jc w:val="center"/>
      </w:pPr>
      <w:bookmarkStart w:id="41" w:name="_Ref524972014"/>
      <w:r>
        <w:t xml:space="preserve">Figura </w:t>
      </w:r>
      <w:fldSimple w:instr=" SEQ Figura \* ARABIC ">
        <w:r w:rsidR="00D956DA">
          <w:rPr>
            <w:noProof/>
          </w:rPr>
          <w:t>1</w:t>
        </w:r>
      </w:fldSimple>
      <w:r>
        <w:t xml:space="preserve"> - </w:t>
      </w:r>
      <w:bookmarkEnd w:id="41"/>
      <w:r w:rsidR="00F96CA5">
        <w:t>Dashboard</w:t>
      </w:r>
    </w:p>
    <w:p w14:paraId="5D726F3F" w14:textId="1E2ECE16" w:rsidR="00E63C98" w:rsidRDefault="00E63C98" w:rsidP="003D3C99"/>
    <w:p w14:paraId="294A033B" w14:textId="749265C5" w:rsidR="00D956DA" w:rsidRDefault="00F96CA5" w:rsidP="00E86E9A">
      <w:r w:rsidRPr="00F96CA5">
        <w:drawing>
          <wp:inline distT="0" distB="0" distL="0" distR="0" wp14:anchorId="539AEB27" wp14:editId="1340B537">
            <wp:extent cx="6069330" cy="169862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2935" w14:textId="3DD4ACCC" w:rsidR="00F96CA5" w:rsidRDefault="00F96CA5" w:rsidP="00E86E9A"/>
    <w:p w14:paraId="22F5E015" w14:textId="6329A080" w:rsidR="00F96CA5" w:rsidRPr="00F96CA5" w:rsidRDefault="00F96CA5" w:rsidP="00E86E9A">
      <w:pPr>
        <w:rPr>
          <w:u w:val="single"/>
        </w:rPr>
      </w:pPr>
      <w:r w:rsidRPr="00F96CA5">
        <w:lastRenderedPageBreak/>
        <w:drawing>
          <wp:inline distT="0" distB="0" distL="0" distR="0" wp14:anchorId="1573006A" wp14:editId="3B53A6C2">
            <wp:extent cx="6069330" cy="1849755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 w14:paraId="0298B6A3" w14:textId="0CDF7B85" w:rsidR="00F96CA5" w:rsidRDefault="00F96CA5" w:rsidP="00F96CA5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.1</w:t>
      </w:r>
      <w:r>
        <w:t xml:space="preserve"> - Dashboard</w:t>
      </w:r>
    </w:p>
    <w:p w14:paraId="0060D451" w14:textId="77777777" w:rsidR="007E0F15" w:rsidRPr="004D63DC" w:rsidRDefault="007E0F15" w:rsidP="003D3C99"/>
    <w:p w14:paraId="041D8A2D" w14:textId="5BF02E2C" w:rsidR="003D3C99" w:rsidRDefault="00295870" w:rsidP="003D3C99">
      <w:pPr>
        <w:pStyle w:val="Ttulo1"/>
      </w:pPr>
      <w:bookmarkStart w:id="43" w:name="_Toc14386204"/>
      <w:r>
        <w:t>BASE DE DADOS</w:t>
      </w:r>
      <w:bookmarkEnd w:id="43"/>
    </w:p>
    <w:p w14:paraId="55606873" w14:textId="17BA3278" w:rsidR="003D3C99" w:rsidRDefault="00944AD6" w:rsidP="003D3C99">
      <w:pPr>
        <w:pStyle w:val="Ttulo2"/>
        <w:rPr>
          <w:rFonts w:asciiTheme="minorHAnsi" w:hAnsiTheme="minorHAnsi" w:cs="Arial"/>
          <w:noProof/>
          <w:color w:val="000000"/>
          <w:lang w:val="en-US"/>
        </w:rPr>
      </w:pPr>
      <w:bookmarkStart w:id="44" w:name="_Toc525125431"/>
      <w:bookmarkStart w:id="45" w:name="_Toc525131134"/>
      <w:bookmarkStart w:id="46" w:name="_Toc14386205"/>
      <w:bookmarkEnd w:id="44"/>
      <w:bookmarkEnd w:id="45"/>
      <w:r>
        <w:rPr>
          <w:rFonts w:asciiTheme="minorHAnsi" w:hAnsiTheme="minorHAnsi" w:cs="Arial"/>
          <w:noProof/>
          <w:color w:val="000000"/>
          <w:lang w:val="en-US"/>
        </w:rPr>
        <w:t>bd_</w:t>
      </w:r>
      <w:r w:rsidR="00F10079">
        <w:rPr>
          <w:rFonts w:asciiTheme="minorHAnsi" w:hAnsiTheme="minorHAnsi" w:cs="Arial"/>
          <w:noProof/>
          <w:color w:val="000000"/>
          <w:lang w:val="en-US"/>
        </w:rPr>
        <w:t>controle</w:t>
      </w:r>
      <w:bookmarkEnd w:id="46"/>
    </w:p>
    <w:p w14:paraId="0B28C5A8" w14:textId="7C29D54A" w:rsidR="002820FB" w:rsidRDefault="009B7DEF" w:rsidP="00995A3D">
      <w:pPr>
        <w:pStyle w:val="Ttulo3"/>
      </w:pPr>
      <w:bookmarkStart w:id="47" w:name="_Toc14386206"/>
      <w:r>
        <w:t>Configurações</w:t>
      </w:r>
      <w:r w:rsidR="00995A3D">
        <w:t xml:space="preserve"> de base</w:t>
      </w:r>
      <w:bookmarkEnd w:id="47"/>
    </w:p>
    <w:p w14:paraId="2F706635" w14:textId="6BE86221" w:rsidR="00995A3D" w:rsidRPr="00F53399" w:rsidRDefault="00995A3D" w:rsidP="00995A3D">
      <w:pPr>
        <w:rPr>
          <w:u w:val="single"/>
        </w:rPr>
      </w:pPr>
      <w:r>
        <w:t>Banco H2 ou Postgres</w:t>
      </w:r>
    </w:p>
    <w:p w14:paraId="4D097BB5" w14:textId="13E86248" w:rsidR="002820FB" w:rsidRDefault="002820FB" w:rsidP="00995A3D"/>
    <w:p w14:paraId="550F2B43" w14:textId="5EA9D030" w:rsidR="00BA5F19" w:rsidRDefault="00BA5F19" w:rsidP="00995A3D">
      <w:r>
        <w:t xml:space="preserve">Configuração de propriedades de base no arquivo: </w:t>
      </w:r>
      <w:r w:rsidR="00E8722A" w:rsidRPr="008B3FD6">
        <w:rPr>
          <w:b/>
          <w:bCs/>
        </w:rPr>
        <w:t>application.properties</w:t>
      </w:r>
    </w:p>
    <w:p w14:paraId="6B0F146C" w14:textId="77777777" w:rsidR="00BA5F19" w:rsidRPr="00F96CA5" w:rsidRDefault="00BA5F19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eastAsia="pt-BR"/>
        </w:rPr>
      </w:pPr>
    </w:p>
    <w:p w14:paraId="3DF7BDFD" w14:textId="77777777" w:rsidR="002820FB" w:rsidRPr="008B3FD6" w:rsidRDefault="002820FB" w:rsidP="002820F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spring.jpa.hibernate.ddl-auto=</w:t>
      </w:r>
      <w:r w:rsidRPr="008B3FD6">
        <w:rPr>
          <w:rFonts w:ascii="Consolas" w:hAnsi="Consolas" w:cs="Consolas"/>
          <w:color w:val="000000"/>
          <w:lang w:val="en-US" w:eastAsia="pt-BR"/>
        </w:rPr>
        <w:t>create-drop</w:t>
      </w:r>
    </w:p>
    <w:p w14:paraId="64407477" w14:textId="2B4ADF99" w:rsidR="002820FB" w:rsidRDefault="002820FB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spring.jpa.show-sql=true</w:t>
      </w:r>
    </w:p>
    <w:p w14:paraId="7270AD6C" w14:textId="67B9F4F4" w:rsidR="008B3FD6" w:rsidRDefault="008B3FD6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1B2F311D" w14:textId="77777777" w:rsidR="008B3FD6" w:rsidRPr="008B3FD6" w:rsidRDefault="008B3FD6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#porta auxiliar</w:t>
      </w:r>
    </w:p>
    <w:p w14:paraId="7C7BDAF5" w14:textId="77777777" w:rsidR="008B3FD6" w:rsidRPr="008B3FD6" w:rsidRDefault="008B3FD6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server.port=</w:t>
      </w:r>
      <w:r w:rsidRPr="008B3FD6">
        <w:rPr>
          <w:rFonts w:ascii="Consolas" w:hAnsi="Consolas" w:cs="Consolas"/>
          <w:color w:val="000000"/>
          <w:lang w:val="en-US" w:eastAsia="pt-BR"/>
        </w:rPr>
        <w:t>9096</w:t>
      </w:r>
    </w:p>
    <w:p w14:paraId="27E2AC46" w14:textId="77777777" w:rsidR="002820FB" w:rsidRPr="008B3FD6" w:rsidRDefault="002820FB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27C8F89C" w14:textId="133289A3" w:rsidR="00295870" w:rsidRPr="008B3FD6" w:rsidRDefault="00295870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14D6FC52" w14:textId="01A1A9D1" w:rsidR="00DD310F" w:rsidRPr="008B3FD6" w:rsidRDefault="00DD310F" w:rsidP="008B3FD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Bd postgres:</w:t>
      </w:r>
    </w:p>
    <w:p w14:paraId="48F39C4C" w14:textId="7CE61125" w:rsidR="00DD310F" w:rsidRPr="008B3FD6" w:rsidRDefault="002820FB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#</w:t>
      </w:r>
      <w:r w:rsidR="00DD310F" w:rsidRPr="008B3FD6">
        <w:rPr>
          <w:rFonts w:ascii="Consolas" w:hAnsi="Consolas" w:cs="Consolas"/>
          <w:color w:val="000000"/>
          <w:lang w:val="en-US" w:eastAsia="pt-BR"/>
        </w:rPr>
        <w:t>Configuração BD Postgres</w:t>
      </w:r>
    </w:p>
    <w:p w14:paraId="44BFDC7C" w14:textId="3AE6EA77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spring.datasource.url=jdbc:postgresql://localhost/bd_task</w:t>
      </w:r>
    </w:p>
    <w:p w14:paraId="0F7A68D3" w14:textId="47BD9A7A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spring.datasource.username=postgres</w:t>
      </w:r>
    </w:p>
    <w:p w14:paraId="66143014" w14:textId="3A7DE2B1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spring.datasource.password=postgres</w:t>
      </w:r>
    </w:p>
    <w:p w14:paraId="2F856FC5" w14:textId="0A6E82FC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8B3FD6">
        <w:rPr>
          <w:rFonts w:ascii="Consolas" w:hAnsi="Consolas" w:cs="Consolas"/>
          <w:color w:val="000000"/>
          <w:lang w:val="en-US" w:eastAsia="pt-BR"/>
        </w:rPr>
        <w:t>spring.jpa.hibernate.ddl-auto=update</w:t>
      </w:r>
    </w:p>
    <w:p w14:paraId="2D1D9FC0" w14:textId="77777777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21A0F525" w14:textId="7697F8F2" w:rsidR="00DD310F" w:rsidRPr="008B3FD6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19DB8750" w14:textId="54F4FA99" w:rsidR="002820FB" w:rsidRPr="00F53399" w:rsidRDefault="008B3FD6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>
        <w:rPr>
          <w:rFonts w:ascii="Consolas" w:hAnsi="Consolas" w:cs="Consolas"/>
          <w:color w:val="000000"/>
          <w:lang w:val="en-US" w:eastAsia="pt-BR"/>
        </w:rPr>
        <w:t>#</w:t>
      </w:r>
      <w:r w:rsidR="002820FB" w:rsidRPr="008B3FD6">
        <w:rPr>
          <w:rFonts w:ascii="Consolas" w:hAnsi="Consolas" w:cs="Consolas"/>
          <w:color w:val="000000"/>
          <w:lang w:val="en-US" w:eastAsia="pt-BR"/>
        </w:rPr>
        <w:t>Bd H2 em memória:</w:t>
      </w:r>
    </w:p>
    <w:p w14:paraId="36E952BA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spring.h2.console.enabled=</w:t>
      </w:r>
      <w:r w:rsidRPr="00F53399">
        <w:rPr>
          <w:rFonts w:ascii="Consolas" w:hAnsi="Consolas" w:cs="Consolas"/>
          <w:color w:val="000000"/>
          <w:lang w:val="en-US" w:eastAsia="pt-BR"/>
        </w:rPr>
        <w:t>true</w:t>
      </w:r>
    </w:p>
    <w:p w14:paraId="30176B95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spring.h2.console.path=</w:t>
      </w:r>
      <w:r w:rsidRPr="00F53399">
        <w:rPr>
          <w:rFonts w:ascii="Consolas" w:hAnsi="Consolas" w:cs="Consolas"/>
          <w:color w:val="000000"/>
          <w:lang w:val="en-US" w:eastAsia="pt-BR"/>
        </w:rPr>
        <w:t>/h2_console</w:t>
      </w:r>
    </w:p>
    <w:p w14:paraId="0D870DF2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spring.datasource.url=</w:t>
      </w:r>
      <w:r w:rsidRPr="00F53399">
        <w:rPr>
          <w:rFonts w:ascii="Consolas" w:hAnsi="Consolas" w:cs="Consolas"/>
          <w:color w:val="000000"/>
          <w:lang w:val="en-US" w:eastAsia="pt-BR"/>
        </w:rPr>
        <w:t>jdbc:h2:file:~/h2/testdb</w:t>
      </w:r>
    </w:p>
    <w:p w14:paraId="112EB616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spring.datasource.username=</w:t>
      </w:r>
      <w:r w:rsidRPr="00F53399">
        <w:rPr>
          <w:rFonts w:ascii="Consolas" w:hAnsi="Consolas" w:cs="Consolas"/>
          <w:color w:val="000000"/>
          <w:lang w:val="en-US" w:eastAsia="pt-BR"/>
        </w:rPr>
        <w:t>sa</w:t>
      </w:r>
    </w:p>
    <w:p w14:paraId="480C342C" w14:textId="77777777" w:rsidR="00DD310F" w:rsidRPr="00F53399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spring.datasource.password=</w:t>
      </w:r>
      <w:r w:rsidRPr="00F53399">
        <w:rPr>
          <w:rFonts w:ascii="Consolas" w:hAnsi="Consolas" w:cs="Consolas"/>
          <w:color w:val="000000"/>
          <w:lang w:val="en-US" w:eastAsia="pt-BR"/>
        </w:rPr>
        <w:t>sa</w:t>
      </w:r>
    </w:p>
    <w:p w14:paraId="173A4F15" w14:textId="2CE97683" w:rsidR="00DD310F" w:rsidRDefault="00DD310F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  <w:r w:rsidRPr="00DD310F">
        <w:rPr>
          <w:rFonts w:ascii="Consolas" w:hAnsi="Consolas" w:cs="Consolas"/>
          <w:color w:val="000000"/>
          <w:lang w:val="en-US" w:eastAsia="pt-BR"/>
        </w:rPr>
        <w:t>spring.datasource.driverClassName=</w:t>
      </w:r>
      <w:r w:rsidRPr="00F53399">
        <w:rPr>
          <w:rFonts w:ascii="Consolas" w:hAnsi="Consolas" w:cs="Consolas"/>
          <w:color w:val="000000"/>
          <w:lang w:val="en-US" w:eastAsia="pt-BR"/>
        </w:rPr>
        <w:t>org.h2.Driver</w:t>
      </w:r>
    </w:p>
    <w:p w14:paraId="1374438E" w14:textId="6E504865" w:rsidR="0087516A" w:rsidRDefault="0087516A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37EF6F9E" w14:textId="7CEB27DF" w:rsidR="0087516A" w:rsidRDefault="0087516A" w:rsidP="0087516A">
      <w:pPr>
        <w:pStyle w:val="Ttulo3"/>
      </w:pPr>
      <w:bookmarkStart w:id="48" w:name="_Toc14386207"/>
      <w:r>
        <w:t xml:space="preserve">MODELO </w:t>
      </w:r>
      <w:r w:rsidR="005039DA">
        <w:t>ER</w:t>
      </w:r>
      <w:bookmarkEnd w:id="48"/>
    </w:p>
    <w:p w14:paraId="18F6322C" w14:textId="64657E76" w:rsidR="0087516A" w:rsidRDefault="0087516A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24B16DBA" w14:textId="5BFB554A" w:rsidR="005039DA" w:rsidRPr="002C58BE" w:rsidRDefault="00A00336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u w:val="single"/>
          <w:lang w:val="en-US" w:eastAsia="pt-BR"/>
        </w:rPr>
      </w:pPr>
      <w:r w:rsidRPr="00A00336">
        <w:rPr>
          <w:rFonts w:ascii="Consolas" w:hAnsi="Consolas" w:cs="Consolas"/>
          <w:noProof/>
          <w:color w:val="000000"/>
          <w:lang w:val="en-US" w:eastAsia="pt-BR"/>
        </w:rPr>
        <w:lastRenderedPageBreak/>
        <w:drawing>
          <wp:inline distT="0" distB="0" distL="0" distR="0" wp14:anchorId="5403D266" wp14:editId="5C9FB64D">
            <wp:extent cx="6069330" cy="4525010"/>
            <wp:effectExtent l="0" t="0" r="762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0C25" w14:textId="77777777" w:rsidR="00563439" w:rsidRPr="00F53399" w:rsidRDefault="00563439" w:rsidP="00DD3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lang w:val="en-US" w:eastAsia="pt-BR"/>
        </w:rPr>
      </w:pPr>
    </w:p>
    <w:p w14:paraId="5D2EF29E" w14:textId="6D1E8D1C" w:rsidR="009B7DEF" w:rsidRDefault="009B7DEF" w:rsidP="009B7DEF">
      <w:pPr>
        <w:rPr>
          <w:lang w:val="en-US"/>
        </w:rPr>
      </w:pPr>
    </w:p>
    <w:p w14:paraId="156B7069" w14:textId="77777777" w:rsidR="003D3C99" w:rsidRDefault="003D3C99" w:rsidP="003D3C99">
      <w:pPr>
        <w:pStyle w:val="Ttulo1"/>
        <w:rPr>
          <w:rFonts w:eastAsia="Arial Unicode MS"/>
        </w:rPr>
      </w:pPr>
      <w:bookmarkStart w:id="49" w:name="_Toc526180484"/>
      <w:bookmarkStart w:id="50" w:name="_Toc14386208"/>
      <w:r>
        <w:rPr>
          <w:rFonts w:eastAsia="Arial Unicode MS"/>
        </w:rPr>
        <w:t>PREMISSAS</w:t>
      </w:r>
      <w:bookmarkEnd w:id="49"/>
      <w:bookmarkEnd w:id="50"/>
    </w:p>
    <w:p w14:paraId="55C41727" w14:textId="6A9B77A5" w:rsidR="003D3C99" w:rsidRDefault="003D3C99" w:rsidP="003D3C99">
      <w:pPr>
        <w:pStyle w:val="Numerado"/>
      </w:pPr>
      <w:r w:rsidRPr="008C0CC0">
        <w:t xml:space="preserve">O </w:t>
      </w:r>
      <w:r w:rsidR="00563439">
        <w:t>software</w:t>
      </w:r>
      <w:r w:rsidRPr="008C0CC0">
        <w:t xml:space="preserve"> </w:t>
      </w:r>
      <w:r w:rsidR="00727D8D">
        <w:t>foi</w:t>
      </w:r>
      <w:r w:rsidRPr="008C0CC0">
        <w:t xml:space="preserve"> desenvolvido na versão </w:t>
      </w:r>
      <w:r w:rsidR="00727D8D">
        <w:t>1</w:t>
      </w:r>
      <w:r>
        <w:t>.0</w:t>
      </w:r>
      <w:r w:rsidR="00727D8D">
        <w:t>.</w:t>
      </w:r>
    </w:p>
    <w:p w14:paraId="6949F7C4" w14:textId="1FB5AD12" w:rsidR="0047593E" w:rsidRPr="008C0CC0" w:rsidRDefault="0047593E" w:rsidP="003D3C99">
      <w:pPr>
        <w:pStyle w:val="Numerado"/>
      </w:pPr>
      <w:r>
        <w:t xml:space="preserve">O software foi </w:t>
      </w:r>
      <w:r w:rsidR="00B72372">
        <w:t>desenvolvido</w:t>
      </w:r>
      <w:r>
        <w:t xml:space="preserve"> na plataforma web, utilizando o Spring boot</w:t>
      </w:r>
      <w:r w:rsidR="00666085">
        <w:t xml:space="preserve"> (</w:t>
      </w:r>
      <w:r w:rsidR="00B72372">
        <w:t>JAVA</w:t>
      </w:r>
      <w:r w:rsidR="00666085">
        <w:t>).</w:t>
      </w:r>
    </w:p>
    <w:p w14:paraId="7DB60611" w14:textId="3B170507" w:rsidR="003D3C99" w:rsidRPr="008C0CC0" w:rsidRDefault="00666085" w:rsidP="003D3C99">
      <w:pPr>
        <w:pStyle w:val="Numerado"/>
      </w:pPr>
      <w:r w:rsidRPr="008C0CC0">
        <w:t xml:space="preserve">As regras de implementação </w:t>
      </w:r>
      <w:r>
        <w:t>seguem</w:t>
      </w:r>
      <w:r w:rsidR="00036A9A">
        <w:t xml:space="preserve"> de acordo com as especificações do cliente</w:t>
      </w:r>
      <w:r w:rsidR="003D3C99">
        <w:t>;</w:t>
      </w:r>
    </w:p>
    <w:p w14:paraId="086F7D97" w14:textId="372C6B78" w:rsidR="003D3C99" w:rsidRDefault="00FA5950" w:rsidP="003D3C99">
      <w:pPr>
        <w:pStyle w:val="Numerado"/>
      </w:pPr>
      <w:r>
        <w:t>A aprovação desse documento é por parte do cliente</w:t>
      </w:r>
      <w:r w:rsidR="003D3C99">
        <w:t>.</w:t>
      </w:r>
    </w:p>
    <w:p w14:paraId="3831CAAB" w14:textId="77777777" w:rsidR="003D3C99" w:rsidRDefault="003D3C99" w:rsidP="003D3C99">
      <w:pPr>
        <w:jc w:val="left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6938E087" w14:textId="77777777" w:rsidR="003D3C99" w:rsidRPr="00EC7EE2" w:rsidRDefault="003D3C99" w:rsidP="003D3C99">
      <w:pPr>
        <w:pStyle w:val="Ttulo1"/>
      </w:pPr>
      <w:bookmarkStart w:id="51" w:name="_Toc526180485"/>
      <w:bookmarkStart w:id="52" w:name="_Toc14386209"/>
      <w:r>
        <w:lastRenderedPageBreak/>
        <w:t>DOCUMENTOS DE REFERÊNCIA</w:t>
      </w:r>
      <w:bookmarkEnd w:id="51"/>
      <w:bookmarkEnd w:id="52"/>
    </w:p>
    <w:tbl>
      <w:tblPr>
        <w:tblStyle w:val="ListaClara-nfase1"/>
        <w:tblW w:w="9498" w:type="dxa"/>
        <w:tblInd w:w="-10" w:type="dxa"/>
        <w:tblLook w:val="04A0" w:firstRow="1" w:lastRow="0" w:firstColumn="1" w:lastColumn="0" w:noHBand="0" w:noVBand="1"/>
      </w:tblPr>
      <w:tblGrid>
        <w:gridCol w:w="7915"/>
        <w:gridCol w:w="1583"/>
      </w:tblGrid>
      <w:tr w:rsidR="003D3C99" w:rsidRPr="00413182" w14:paraId="6D12D3C5" w14:textId="77777777" w:rsidTr="007D6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460A9626" w14:textId="77777777" w:rsidR="003D3C99" w:rsidRPr="00413182" w:rsidRDefault="003D3C99" w:rsidP="007D6749">
            <w:pPr>
              <w:jc w:val="left"/>
            </w:pPr>
            <w:r w:rsidRPr="00413182">
              <w:t>Documento</w:t>
            </w:r>
          </w:p>
        </w:tc>
        <w:tc>
          <w:tcPr>
            <w:tcW w:w="1583" w:type="dxa"/>
          </w:tcPr>
          <w:p w14:paraId="1F2F1A5B" w14:textId="77777777" w:rsidR="003D3C99" w:rsidRPr="00413182" w:rsidRDefault="003D3C99" w:rsidP="007D6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3182">
              <w:t>Data</w:t>
            </w:r>
          </w:p>
        </w:tc>
      </w:tr>
      <w:tr w:rsidR="003D3C99" w:rsidRPr="00413182" w14:paraId="47D82CB1" w14:textId="77777777" w:rsidTr="007D6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06532E0C" w14:textId="1A3DA2E1" w:rsidR="003D3C99" w:rsidRPr="004C0AE5" w:rsidRDefault="002D215F" w:rsidP="007D6749">
            <w:pPr>
              <w:pStyle w:val="PargrafodaLista"/>
              <w:numPr>
                <w:ilvl w:val="0"/>
                <w:numId w:val="13"/>
              </w:numPr>
              <w:rPr>
                <w:rPrChange w:id="53" w:author="Oliveira, Arthur R." w:date="2018-09-28T16:40:00Z">
                  <w:rPr>
                    <w:lang w:val="en-US"/>
                  </w:rPr>
                </w:rPrChange>
              </w:rPr>
            </w:pPr>
            <w:r w:rsidRPr="002D215F">
              <w:rPr>
                <w:rFonts w:asciiTheme="minorHAnsi" w:hAnsiTheme="minorHAnsi" w:cs="Arial"/>
                <w:color w:val="000000"/>
                <w:lang w:val="en-US"/>
              </w:rPr>
              <w:t>prova-1202.pdf</w:t>
            </w:r>
          </w:p>
        </w:tc>
        <w:tc>
          <w:tcPr>
            <w:tcW w:w="1583" w:type="dxa"/>
          </w:tcPr>
          <w:p w14:paraId="401A310A" w14:textId="1316863E" w:rsidR="003D3C99" w:rsidRPr="002D215F" w:rsidRDefault="003D3C99" w:rsidP="007D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1</w:t>
            </w:r>
            <w:r w:rsidR="002D215F">
              <w:t>8</w:t>
            </w:r>
            <w:r>
              <w:t>/0</w:t>
            </w:r>
            <w:r w:rsidR="002D215F">
              <w:t>7</w:t>
            </w:r>
            <w:r>
              <w:t>/201</w:t>
            </w:r>
            <w:r w:rsidR="002D215F">
              <w:t>9</w:t>
            </w:r>
          </w:p>
        </w:tc>
      </w:tr>
      <w:tr w:rsidR="00B66270" w:rsidRPr="00413182" w14:paraId="106D5D39" w14:textId="77777777" w:rsidTr="007D6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5" w:type="dxa"/>
          </w:tcPr>
          <w:p w14:paraId="77752046" w14:textId="012BCB85" w:rsidR="00B66270" w:rsidRPr="002B7E29" w:rsidRDefault="00B66270" w:rsidP="002B7E29">
            <w:pPr>
              <w:rPr>
                <w:rFonts w:asciiTheme="minorHAnsi" w:hAnsiTheme="minorHAnsi" w:cs="Arial"/>
                <w:color w:val="000000"/>
                <w:lang w:val="en-US"/>
              </w:rPr>
            </w:pPr>
          </w:p>
        </w:tc>
        <w:tc>
          <w:tcPr>
            <w:tcW w:w="1583" w:type="dxa"/>
          </w:tcPr>
          <w:p w14:paraId="63640DAC" w14:textId="77777777" w:rsidR="00B66270" w:rsidRDefault="00B66270" w:rsidP="007D6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3756E5" w14:textId="77777777" w:rsidR="003D3C99" w:rsidRPr="00614FAA" w:rsidRDefault="003D3C99" w:rsidP="003D3C99">
      <w:pPr>
        <w:jc w:val="left"/>
        <w:rPr>
          <w:b/>
          <w:bCs/>
          <w:caps/>
          <w:color w:val="FFFFFF"/>
          <w:spacing w:val="15"/>
          <w:sz w:val="22"/>
          <w:szCs w:val="22"/>
          <w:lang w:val="en-US"/>
        </w:rPr>
      </w:pPr>
    </w:p>
    <w:p w14:paraId="712E7C7C" w14:textId="56B38840" w:rsidR="0011443F" w:rsidRPr="00614FAA" w:rsidRDefault="0011443F" w:rsidP="00672BA9">
      <w:pPr>
        <w:jc w:val="left"/>
        <w:rPr>
          <w:b/>
          <w:bCs/>
          <w:caps/>
          <w:color w:val="FFFFFF"/>
          <w:spacing w:val="15"/>
          <w:sz w:val="22"/>
          <w:szCs w:val="22"/>
          <w:lang w:val="en-US"/>
        </w:rPr>
      </w:pPr>
      <w:bookmarkStart w:id="54" w:name="_Toc482716253"/>
      <w:bookmarkStart w:id="55" w:name="_Toc482717294"/>
      <w:bookmarkStart w:id="56" w:name="_Toc482717340"/>
      <w:bookmarkStart w:id="57" w:name="_Toc482717518"/>
      <w:bookmarkStart w:id="58" w:name="_Toc482717606"/>
      <w:bookmarkStart w:id="59" w:name="_Toc484618711"/>
      <w:bookmarkStart w:id="60" w:name="_Toc484618799"/>
      <w:bookmarkStart w:id="61" w:name="_Toc485921176"/>
      <w:bookmarkStart w:id="62" w:name="_Toc503758478"/>
      <w:bookmarkStart w:id="63" w:name="_Toc503758479"/>
      <w:bookmarkStart w:id="64" w:name="_Toc503758480"/>
      <w:bookmarkStart w:id="65" w:name="_Toc503758481"/>
      <w:bookmarkStart w:id="66" w:name="_Toc503758482"/>
      <w:bookmarkStart w:id="67" w:name="_Toc503758483"/>
      <w:bookmarkStart w:id="68" w:name="_Toc503758484"/>
      <w:bookmarkStart w:id="69" w:name="_Toc503758485"/>
      <w:bookmarkStart w:id="70" w:name="_Toc503758486"/>
      <w:bookmarkStart w:id="71" w:name="_Toc503758487"/>
      <w:bookmarkStart w:id="72" w:name="_Toc503758488"/>
      <w:bookmarkStart w:id="73" w:name="_Toc503758489"/>
      <w:bookmarkStart w:id="74" w:name="_Toc503758490"/>
      <w:bookmarkStart w:id="75" w:name="_Toc503758491"/>
      <w:bookmarkStart w:id="76" w:name="_Toc503758492"/>
      <w:bookmarkStart w:id="77" w:name="_Toc503758493"/>
      <w:bookmarkStart w:id="78" w:name="_Toc503758494"/>
      <w:bookmarkStart w:id="79" w:name="_Toc503758495"/>
      <w:bookmarkStart w:id="80" w:name="_Toc503758496"/>
      <w:bookmarkStart w:id="81" w:name="_Toc503758497"/>
      <w:bookmarkStart w:id="82" w:name="_Toc503758498"/>
      <w:bookmarkStart w:id="83" w:name="_Toc503758499"/>
      <w:bookmarkStart w:id="84" w:name="_Toc503758500"/>
      <w:bookmarkStart w:id="85" w:name="_Toc503758501"/>
      <w:bookmarkStart w:id="86" w:name="_Toc503758502"/>
      <w:bookmarkStart w:id="87" w:name="_Toc503758503"/>
      <w:bookmarkStart w:id="88" w:name="_Toc503758504"/>
      <w:bookmarkStart w:id="89" w:name="_Toc482716263"/>
      <w:bookmarkStart w:id="90" w:name="_Toc482717304"/>
      <w:bookmarkStart w:id="91" w:name="_Toc482717350"/>
      <w:bookmarkStart w:id="92" w:name="_Toc482717528"/>
      <w:bookmarkStart w:id="93" w:name="_Toc482717616"/>
      <w:bookmarkStart w:id="94" w:name="_Toc484618721"/>
      <w:bookmarkStart w:id="95" w:name="_Toc484618809"/>
      <w:bookmarkStart w:id="96" w:name="_Toc485921186"/>
      <w:bookmarkStart w:id="97" w:name="_Toc482716264"/>
      <w:bookmarkStart w:id="98" w:name="_Toc482717305"/>
      <w:bookmarkStart w:id="99" w:name="_Toc482717351"/>
      <w:bookmarkStart w:id="100" w:name="_Toc482717529"/>
      <w:bookmarkStart w:id="101" w:name="_Toc482717617"/>
      <w:bookmarkStart w:id="102" w:name="_Toc484618722"/>
      <w:bookmarkStart w:id="103" w:name="_Toc484618810"/>
      <w:bookmarkStart w:id="104" w:name="_Toc485921187"/>
      <w:bookmarkStart w:id="105" w:name="_Toc482716265"/>
      <w:bookmarkStart w:id="106" w:name="_Toc482717306"/>
      <w:bookmarkStart w:id="107" w:name="_Toc482717352"/>
      <w:bookmarkStart w:id="108" w:name="_Toc482717530"/>
      <w:bookmarkStart w:id="109" w:name="_Toc482717618"/>
      <w:bookmarkStart w:id="110" w:name="_Toc484618723"/>
      <w:bookmarkStart w:id="111" w:name="_Toc484618811"/>
      <w:bookmarkStart w:id="112" w:name="_Toc485921188"/>
      <w:bookmarkStart w:id="113" w:name="_Toc482716266"/>
      <w:bookmarkStart w:id="114" w:name="_Toc482717307"/>
      <w:bookmarkStart w:id="115" w:name="_Toc482717353"/>
      <w:bookmarkStart w:id="116" w:name="_Toc482717531"/>
      <w:bookmarkStart w:id="117" w:name="_Toc482717619"/>
      <w:bookmarkStart w:id="118" w:name="_Toc484618724"/>
      <w:bookmarkStart w:id="119" w:name="_Toc484618812"/>
      <w:bookmarkStart w:id="120" w:name="_Toc485921189"/>
      <w:bookmarkStart w:id="121" w:name="_Toc482716267"/>
      <w:bookmarkStart w:id="122" w:name="_Toc482717308"/>
      <w:bookmarkStart w:id="123" w:name="_Toc482717354"/>
      <w:bookmarkStart w:id="124" w:name="_Toc482717532"/>
      <w:bookmarkStart w:id="125" w:name="_Toc482717620"/>
      <w:bookmarkStart w:id="126" w:name="_Toc484618725"/>
      <w:bookmarkStart w:id="127" w:name="_Toc484618813"/>
      <w:bookmarkStart w:id="128" w:name="_Toc485921190"/>
      <w:bookmarkStart w:id="129" w:name="_Toc482716268"/>
      <w:bookmarkStart w:id="130" w:name="_Toc482717309"/>
      <w:bookmarkStart w:id="131" w:name="_Toc482717355"/>
      <w:bookmarkStart w:id="132" w:name="_Toc482717533"/>
      <w:bookmarkStart w:id="133" w:name="_Toc482717621"/>
      <w:bookmarkStart w:id="134" w:name="_Toc484618726"/>
      <w:bookmarkStart w:id="135" w:name="_Toc484618814"/>
      <w:bookmarkStart w:id="136" w:name="_Toc485921191"/>
      <w:bookmarkStart w:id="137" w:name="_Toc482716269"/>
      <w:bookmarkStart w:id="138" w:name="_Toc482717310"/>
      <w:bookmarkStart w:id="139" w:name="_Toc482717356"/>
      <w:bookmarkStart w:id="140" w:name="_Toc482717534"/>
      <w:bookmarkStart w:id="141" w:name="_Toc482717622"/>
      <w:bookmarkStart w:id="142" w:name="_Toc484618727"/>
      <w:bookmarkStart w:id="143" w:name="_Toc484618815"/>
      <w:bookmarkStart w:id="144" w:name="_Toc485921192"/>
      <w:bookmarkStart w:id="145" w:name="_Toc482716270"/>
      <w:bookmarkStart w:id="146" w:name="_Toc482717311"/>
      <w:bookmarkStart w:id="147" w:name="_Toc482717357"/>
      <w:bookmarkStart w:id="148" w:name="_Toc482717535"/>
      <w:bookmarkStart w:id="149" w:name="_Toc482717623"/>
      <w:bookmarkStart w:id="150" w:name="_Toc484618728"/>
      <w:bookmarkStart w:id="151" w:name="_Toc484618816"/>
      <w:bookmarkStart w:id="152" w:name="_Toc485921193"/>
      <w:bookmarkStart w:id="153" w:name="_Toc482716271"/>
      <w:bookmarkStart w:id="154" w:name="_Toc482717312"/>
      <w:bookmarkStart w:id="155" w:name="_Toc482717358"/>
      <w:bookmarkStart w:id="156" w:name="_Toc482717536"/>
      <w:bookmarkStart w:id="157" w:name="_Toc482717624"/>
      <w:bookmarkStart w:id="158" w:name="_Toc484618729"/>
      <w:bookmarkStart w:id="159" w:name="_Toc484618817"/>
      <w:bookmarkStart w:id="160" w:name="_Toc485921194"/>
      <w:bookmarkStart w:id="161" w:name="_Toc482716272"/>
      <w:bookmarkStart w:id="162" w:name="_Toc482717313"/>
      <w:bookmarkStart w:id="163" w:name="_Toc482717359"/>
      <w:bookmarkStart w:id="164" w:name="_Toc482717537"/>
      <w:bookmarkStart w:id="165" w:name="_Toc482717625"/>
      <w:bookmarkStart w:id="166" w:name="_Toc484618730"/>
      <w:bookmarkStart w:id="167" w:name="_Toc484618818"/>
      <w:bookmarkStart w:id="168" w:name="_Toc485921195"/>
      <w:bookmarkStart w:id="169" w:name="_Toc482716273"/>
      <w:bookmarkStart w:id="170" w:name="_Toc482717314"/>
      <w:bookmarkStart w:id="171" w:name="_Toc482717360"/>
      <w:bookmarkStart w:id="172" w:name="_Toc482717538"/>
      <w:bookmarkStart w:id="173" w:name="_Toc482717626"/>
      <w:bookmarkStart w:id="174" w:name="_Toc484618731"/>
      <w:bookmarkStart w:id="175" w:name="_Toc484618819"/>
      <w:bookmarkStart w:id="176" w:name="_Toc485921196"/>
      <w:bookmarkStart w:id="177" w:name="_Toc482716274"/>
      <w:bookmarkStart w:id="178" w:name="_Toc482717315"/>
      <w:bookmarkStart w:id="179" w:name="_Toc482717361"/>
      <w:bookmarkStart w:id="180" w:name="_Toc482717539"/>
      <w:bookmarkStart w:id="181" w:name="_Toc482717627"/>
      <w:bookmarkStart w:id="182" w:name="_Toc484618732"/>
      <w:bookmarkStart w:id="183" w:name="_Toc484618820"/>
      <w:bookmarkStart w:id="184" w:name="_Toc485921197"/>
      <w:bookmarkStart w:id="185" w:name="_Toc482716275"/>
      <w:bookmarkStart w:id="186" w:name="_Toc482717316"/>
      <w:bookmarkStart w:id="187" w:name="_Toc482717362"/>
      <w:bookmarkStart w:id="188" w:name="_Toc482717540"/>
      <w:bookmarkStart w:id="189" w:name="_Toc482717628"/>
      <w:bookmarkStart w:id="190" w:name="_Toc484618733"/>
      <w:bookmarkStart w:id="191" w:name="_Toc484618821"/>
      <w:bookmarkStart w:id="192" w:name="_Toc485921198"/>
      <w:bookmarkStart w:id="193" w:name="_Toc482716276"/>
      <w:bookmarkStart w:id="194" w:name="_Toc482717317"/>
      <w:bookmarkStart w:id="195" w:name="_Toc482717363"/>
      <w:bookmarkStart w:id="196" w:name="_Toc482717541"/>
      <w:bookmarkStart w:id="197" w:name="_Toc482717629"/>
      <w:bookmarkStart w:id="198" w:name="_Toc484618734"/>
      <w:bookmarkStart w:id="199" w:name="_Toc484618822"/>
      <w:bookmarkStart w:id="200" w:name="_Toc485921199"/>
      <w:bookmarkStart w:id="201" w:name="_Toc482716277"/>
      <w:bookmarkStart w:id="202" w:name="_Toc482717318"/>
      <w:bookmarkStart w:id="203" w:name="_Toc482717364"/>
      <w:bookmarkStart w:id="204" w:name="_Toc482717542"/>
      <w:bookmarkStart w:id="205" w:name="_Toc482717630"/>
      <w:bookmarkStart w:id="206" w:name="_Toc484618735"/>
      <w:bookmarkStart w:id="207" w:name="_Toc484618823"/>
      <w:bookmarkStart w:id="208" w:name="_Toc485921200"/>
      <w:bookmarkStart w:id="209" w:name="_Toc482716278"/>
      <w:bookmarkStart w:id="210" w:name="_Toc482717319"/>
      <w:bookmarkStart w:id="211" w:name="_Toc482717365"/>
      <w:bookmarkStart w:id="212" w:name="_Toc482717543"/>
      <w:bookmarkStart w:id="213" w:name="_Toc482717631"/>
      <w:bookmarkStart w:id="214" w:name="_Toc484618736"/>
      <w:bookmarkStart w:id="215" w:name="_Toc484618824"/>
      <w:bookmarkStart w:id="216" w:name="_Toc485921201"/>
      <w:bookmarkStart w:id="217" w:name="_Toc482716279"/>
      <w:bookmarkStart w:id="218" w:name="_Toc482717320"/>
      <w:bookmarkStart w:id="219" w:name="_Toc482717366"/>
      <w:bookmarkStart w:id="220" w:name="_Toc482717544"/>
      <w:bookmarkStart w:id="221" w:name="_Toc482717632"/>
      <w:bookmarkStart w:id="222" w:name="_Toc484618737"/>
      <w:bookmarkStart w:id="223" w:name="_Toc484618825"/>
      <w:bookmarkStart w:id="224" w:name="_Toc485921202"/>
      <w:bookmarkStart w:id="225" w:name="_Toc482716280"/>
      <w:bookmarkStart w:id="226" w:name="_Toc482717321"/>
      <w:bookmarkStart w:id="227" w:name="_Toc482717367"/>
      <w:bookmarkStart w:id="228" w:name="_Toc482717545"/>
      <w:bookmarkStart w:id="229" w:name="_Toc482717633"/>
      <w:bookmarkStart w:id="230" w:name="_Toc484618738"/>
      <w:bookmarkStart w:id="231" w:name="_Toc484618826"/>
      <w:bookmarkStart w:id="232" w:name="_Toc485921203"/>
      <w:bookmarkStart w:id="233" w:name="_Toc482716281"/>
      <w:bookmarkStart w:id="234" w:name="_Toc482717322"/>
      <w:bookmarkStart w:id="235" w:name="_Toc482717368"/>
      <w:bookmarkStart w:id="236" w:name="_Toc482717546"/>
      <w:bookmarkStart w:id="237" w:name="_Toc482717634"/>
      <w:bookmarkStart w:id="238" w:name="_Toc484618739"/>
      <w:bookmarkStart w:id="239" w:name="_Toc484618827"/>
      <w:bookmarkStart w:id="240" w:name="_Toc485921204"/>
      <w:bookmarkStart w:id="241" w:name="_Toc482716282"/>
      <w:bookmarkStart w:id="242" w:name="_Toc482717323"/>
      <w:bookmarkStart w:id="243" w:name="_Toc482717369"/>
      <w:bookmarkStart w:id="244" w:name="_Toc482717547"/>
      <w:bookmarkStart w:id="245" w:name="_Toc482717635"/>
      <w:bookmarkStart w:id="246" w:name="_Toc484618740"/>
      <w:bookmarkStart w:id="247" w:name="_Toc484618828"/>
      <w:bookmarkStart w:id="248" w:name="_Toc485921205"/>
      <w:bookmarkStart w:id="249" w:name="_Toc482716283"/>
      <w:bookmarkStart w:id="250" w:name="_Toc482717324"/>
      <w:bookmarkStart w:id="251" w:name="_Toc482717370"/>
      <w:bookmarkStart w:id="252" w:name="_Toc482717548"/>
      <w:bookmarkStart w:id="253" w:name="_Toc482717636"/>
      <w:bookmarkStart w:id="254" w:name="_Toc484618741"/>
      <w:bookmarkStart w:id="255" w:name="_Toc484618829"/>
      <w:bookmarkStart w:id="256" w:name="_Toc485921206"/>
      <w:bookmarkStart w:id="257" w:name="_Toc482717551"/>
      <w:bookmarkStart w:id="258" w:name="_Toc482717639"/>
      <w:bookmarkStart w:id="259" w:name="_Toc484618744"/>
      <w:bookmarkStart w:id="260" w:name="_Toc484618832"/>
      <w:bookmarkStart w:id="261" w:name="_Toc485921209"/>
      <w:bookmarkStart w:id="262" w:name="_Toc482717552"/>
      <w:bookmarkStart w:id="263" w:name="_Toc482717640"/>
      <w:bookmarkStart w:id="264" w:name="_Toc484618745"/>
      <w:bookmarkStart w:id="265" w:name="_Toc484618833"/>
      <w:bookmarkStart w:id="266" w:name="_Toc485921210"/>
      <w:bookmarkStart w:id="267" w:name="_Toc482717553"/>
      <w:bookmarkStart w:id="268" w:name="_Toc482717641"/>
      <w:bookmarkStart w:id="269" w:name="_Toc484618746"/>
      <w:bookmarkStart w:id="270" w:name="_Toc484618834"/>
      <w:bookmarkStart w:id="271" w:name="_Toc485921211"/>
      <w:bookmarkStart w:id="272" w:name="_Toc482717554"/>
      <w:bookmarkStart w:id="273" w:name="_Toc482717642"/>
      <w:bookmarkStart w:id="274" w:name="_Toc484618747"/>
      <w:bookmarkStart w:id="275" w:name="_Toc484618835"/>
      <w:bookmarkStart w:id="276" w:name="_Toc485921212"/>
      <w:bookmarkStart w:id="277" w:name="_Toc482717555"/>
      <w:bookmarkStart w:id="278" w:name="_Toc482717643"/>
      <w:bookmarkStart w:id="279" w:name="_Toc484618748"/>
      <w:bookmarkStart w:id="280" w:name="_Toc484618836"/>
      <w:bookmarkStart w:id="281" w:name="_Toc485921213"/>
      <w:bookmarkStart w:id="282" w:name="_Toc482717556"/>
      <w:bookmarkStart w:id="283" w:name="_Toc482717644"/>
      <w:bookmarkStart w:id="284" w:name="_Toc484618749"/>
      <w:bookmarkStart w:id="285" w:name="_Toc484618837"/>
      <w:bookmarkStart w:id="286" w:name="_Toc485921214"/>
      <w:bookmarkStart w:id="287" w:name="_Toc482717557"/>
      <w:bookmarkStart w:id="288" w:name="_Toc482717645"/>
      <w:bookmarkStart w:id="289" w:name="_Toc484618750"/>
      <w:bookmarkStart w:id="290" w:name="_Toc484618838"/>
      <w:bookmarkStart w:id="291" w:name="_Toc485921215"/>
      <w:bookmarkStart w:id="292" w:name="_Toc482717558"/>
      <w:bookmarkStart w:id="293" w:name="_Toc482717646"/>
      <w:bookmarkStart w:id="294" w:name="_Toc484618751"/>
      <w:bookmarkStart w:id="295" w:name="_Toc484618839"/>
      <w:bookmarkStart w:id="296" w:name="_Toc485921216"/>
      <w:bookmarkStart w:id="297" w:name="_Toc482717559"/>
      <w:bookmarkStart w:id="298" w:name="_Toc482717647"/>
      <w:bookmarkStart w:id="299" w:name="_Toc484618752"/>
      <w:bookmarkStart w:id="300" w:name="_Toc484618840"/>
      <w:bookmarkStart w:id="301" w:name="_Toc485921217"/>
      <w:bookmarkStart w:id="302" w:name="_Toc482717560"/>
      <w:bookmarkStart w:id="303" w:name="_Toc482717648"/>
      <w:bookmarkStart w:id="304" w:name="_Toc484618753"/>
      <w:bookmarkStart w:id="305" w:name="_Toc484618841"/>
      <w:bookmarkStart w:id="306" w:name="_Toc485921218"/>
      <w:bookmarkStart w:id="307" w:name="_Toc482717561"/>
      <w:bookmarkStart w:id="308" w:name="_Toc482717649"/>
      <w:bookmarkStart w:id="309" w:name="_Toc484618754"/>
      <w:bookmarkStart w:id="310" w:name="_Toc484618842"/>
      <w:bookmarkStart w:id="311" w:name="_Toc485921219"/>
      <w:bookmarkStart w:id="312" w:name="_Toc482717562"/>
      <w:bookmarkStart w:id="313" w:name="_Toc482717650"/>
      <w:bookmarkStart w:id="314" w:name="_Toc484618755"/>
      <w:bookmarkStart w:id="315" w:name="_Toc484618843"/>
      <w:bookmarkStart w:id="316" w:name="_Toc485921220"/>
      <w:bookmarkStart w:id="317" w:name="_Toc482717563"/>
      <w:bookmarkStart w:id="318" w:name="_Toc482717651"/>
      <w:bookmarkStart w:id="319" w:name="_Toc484618756"/>
      <w:bookmarkStart w:id="320" w:name="_Toc484618844"/>
      <w:bookmarkStart w:id="321" w:name="_Toc485921221"/>
      <w:bookmarkStart w:id="322" w:name="_Toc482717564"/>
      <w:bookmarkStart w:id="323" w:name="_Toc482717652"/>
      <w:bookmarkStart w:id="324" w:name="_Toc484618757"/>
      <w:bookmarkStart w:id="325" w:name="_Toc484618845"/>
      <w:bookmarkStart w:id="326" w:name="_Toc485921222"/>
      <w:bookmarkStart w:id="327" w:name="_Toc482717565"/>
      <w:bookmarkStart w:id="328" w:name="_Toc482717653"/>
      <w:bookmarkStart w:id="329" w:name="_Toc484618758"/>
      <w:bookmarkStart w:id="330" w:name="_Toc484618846"/>
      <w:bookmarkStart w:id="331" w:name="_Toc485921223"/>
      <w:bookmarkStart w:id="332" w:name="_Toc482717566"/>
      <w:bookmarkStart w:id="333" w:name="_Toc482717654"/>
      <w:bookmarkStart w:id="334" w:name="_Toc484618759"/>
      <w:bookmarkStart w:id="335" w:name="_Toc484618847"/>
      <w:bookmarkStart w:id="336" w:name="_Toc485921224"/>
      <w:bookmarkStart w:id="337" w:name="_Toc482717567"/>
      <w:bookmarkStart w:id="338" w:name="_Toc482717655"/>
      <w:bookmarkStart w:id="339" w:name="_Toc484618760"/>
      <w:bookmarkStart w:id="340" w:name="_Toc484618848"/>
      <w:bookmarkStart w:id="341" w:name="_Toc485921225"/>
      <w:bookmarkStart w:id="342" w:name="_Toc482717568"/>
      <w:bookmarkStart w:id="343" w:name="_Toc482717656"/>
      <w:bookmarkStart w:id="344" w:name="_Toc484618761"/>
      <w:bookmarkStart w:id="345" w:name="_Toc484618849"/>
      <w:bookmarkStart w:id="346" w:name="_Toc485921226"/>
      <w:bookmarkStart w:id="347" w:name="_Toc482717569"/>
      <w:bookmarkStart w:id="348" w:name="_Toc482717657"/>
      <w:bookmarkStart w:id="349" w:name="_Toc484618762"/>
      <w:bookmarkStart w:id="350" w:name="_Toc484618850"/>
      <w:bookmarkStart w:id="351" w:name="_Toc485921227"/>
      <w:bookmarkStart w:id="352" w:name="_Toc482717570"/>
      <w:bookmarkStart w:id="353" w:name="_Toc482717658"/>
      <w:bookmarkStart w:id="354" w:name="_Toc484618763"/>
      <w:bookmarkStart w:id="355" w:name="_Toc484618851"/>
      <w:bookmarkStart w:id="356" w:name="_Toc485921228"/>
      <w:bookmarkStart w:id="357" w:name="_Toc482717571"/>
      <w:bookmarkStart w:id="358" w:name="_Toc482717659"/>
      <w:bookmarkStart w:id="359" w:name="_Toc484618764"/>
      <w:bookmarkStart w:id="360" w:name="_Toc484618852"/>
      <w:bookmarkStart w:id="361" w:name="_Toc485921229"/>
      <w:bookmarkStart w:id="362" w:name="_Toc482717572"/>
      <w:bookmarkStart w:id="363" w:name="_Toc482717660"/>
      <w:bookmarkStart w:id="364" w:name="_Toc484618765"/>
      <w:bookmarkStart w:id="365" w:name="_Toc484618853"/>
      <w:bookmarkStart w:id="366" w:name="_Toc485921230"/>
      <w:bookmarkStart w:id="367" w:name="_Toc482717573"/>
      <w:bookmarkStart w:id="368" w:name="_Toc482717661"/>
      <w:bookmarkStart w:id="369" w:name="_Toc484618766"/>
      <w:bookmarkStart w:id="370" w:name="_Toc484618854"/>
      <w:bookmarkStart w:id="371" w:name="_Toc485921231"/>
      <w:bookmarkStart w:id="372" w:name="_Toc482717574"/>
      <w:bookmarkStart w:id="373" w:name="_Toc482717662"/>
      <w:bookmarkStart w:id="374" w:name="_Toc484618767"/>
      <w:bookmarkStart w:id="375" w:name="_Toc484618855"/>
      <w:bookmarkStart w:id="376" w:name="_Toc485921232"/>
      <w:bookmarkStart w:id="377" w:name="_Toc482717575"/>
      <w:bookmarkStart w:id="378" w:name="_Toc482717663"/>
      <w:bookmarkStart w:id="379" w:name="_Toc484618768"/>
      <w:bookmarkStart w:id="380" w:name="_Toc484618856"/>
      <w:bookmarkStart w:id="381" w:name="_Toc485921233"/>
      <w:bookmarkStart w:id="382" w:name="_Toc482717576"/>
      <w:bookmarkStart w:id="383" w:name="_Toc482717664"/>
      <w:bookmarkStart w:id="384" w:name="_Toc484618769"/>
      <w:bookmarkStart w:id="385" w:name="_Toc484618857"/>
      <w:bookmarkStart w:id="386" w:name="_Toc485921234"/>
      <w:bookmarkStart w:id="387" w:name="_Toc482717577"/>
      <w:bookmarkStart w:id="388" w:name="_Toc482717665"/>
      <w:bookmarkStart w:id="389" w:name="_Toc484618770"/>
      <w:bookmarkStart w:id="390" w:name="_Toc484618858"/>
      <w:bookmarkStart w:id="391" w:name="_Toc485921235"/>
      <w:bookmarkStart w:id="392" w:name="_Toc482717578"/>
      <w:bookmarkStart w:id="393" w:name="_Toc482717666"/>
      <w:bookmarkStart w:id="394" w:name="_Toc484618771"/>
      <w:bookmarkStart w:id="395" w:name="_Toc484618859"/>
      <w:bookmarkStart w:id="396" w:name="_Toc485921236"/>
      <w:bookmarkStart w:id="397" w:name="_Toc482717579"/>
      <w:bookmarkStart w:id="398" w:name="_Toc482717667"/>
      <w:bookmarkStart w:id="399" w:name="_Toc484618772"/>
      <w:bookmarkStart w:id="400" w:name="_Toc484618860"/>
      <w:bookmarkStart w:id="401" w:name="_Toc485921237"/>
      <w:bookmarkStart w:id="402" w:name="_Toc482717580"/>
      <w:bookmarkStart w:id="403" w:name="_Toc482717668"/>
      <w:bookmarkStart w:id="404" w:name="_Toc484618773"/>
      <w:bookmarkStart w:id="405" w:name="_Toc484618861"/>
      <w:bookmarkStart w:id="406" w:name="_Toc485921238"/>
      <w:bookmarkStart w:id="407" w:name="_Toc482717581"/>
      <w:bookmarkStart w:id="408" w:name="_Toc482717669"/>
      <w:bookmarkStart w:id="409" w:name="_Toc484618774"/>
      <w:bookmarkStart w:id="410" w:name="_Toc484618862"/>
      <w:bookmarkStart w:id="411" w:name="_Toc485921239"/>
      <w:bookmarkStart w:id="412" w:name="_Toc482717582"/>
      <w:bookmarkStart w:id="413" w:name="_Toc482717670"/>
      <w:bookmarkStart w:id="414" w:name="_Toc484618775"/>
      <w:bookmarkStart w:id="415" w:name="_Toc484618863"/>
      <w:bookmarkStart w:id="416" w:name="_Toc485921240"/>
      <w:bookmarkStart w:id="417" w:name="_Toc482717583"/>
      <w:bookmarkStart w:id="418" w:name="_Toc482717671"/>
      <w:bookmarkStart w:id="419" w:name="_Toc484618776"/>
      <w:bookmarkStart w:id="420" w:name="_Toc484618864"/>
      <w:bookmarkStart w:id="421" w:name="_Toc485921241"/>
      <w:bookmarkStart w:id="422" w:name="_Toc482717584"/>
      <w:bookmarkStart w:id="423" w:name="_Toc482717672"/>
      <w:bookmarkStart w:id="424" w:name="_Toc484618777"/>
      <w:bookmarkStart w:id="425" w:name="_Toc484618865"/>
      <w:bookmarkStart w:id="426" w:name="_Toc485921242"/>
      <w:bookmarkStart w:id="427" w:name="_Toc482717585"/>
      <w:bookmarkStart w:id="428" w:name="_Toc482717673"/>
      <w:bookmarkStart w:id="429" w:name="_Toc484618778"/>
      <w:bookmarkStart w:id="430" w:name="_Toc484618866"/>
      <w:bookmarkStart w:id="431" w:name="_Toc485921243"/>
      <w:bookmarkStart w:id="432" w:name="_Toc482717586"/>
      <w:bookmarkStart w:id="433" w:name="_Toc482717674"/>
      <w:bookmarkStart w:id="434" w:name="_Toc484618779"/>
      <w:bookmarkStart w:id="435" w:name="_Toc484618867"/>
      <w:bookmarkStart w:id="436" w:name="_Toc485921244"/>
      <w:bookmarkStart w:id="437" w:name="_Toc482717587"/>
      <w:bookmarkStart w:id="438" w:name="_Toc482717675"/>
      <w:bookmarkStart w:id="439" w:name="_Toc484618780"/>
      <w:bookmarkStart w:id="440" w:name="_Toc484618868"/>
      <w:bookmarkStart w:id="441" w:name="_Toc485921245"/>
      <w:bookmarkStart w:id="442" w:name="_Toc482717588"/>
      <w:bookmarkStart w:id="443" w:name="_Toc482717676"/>
      <w:bookmarkStart w:id="444" w:name="_Toc484618781"/>
      <w:bookmarkStart w:id="445" w:name="_Toc484618869"/>
      <w:bookmarkStart w:id="446" w:name="_Toc485921246"/>
      <w:bookmarkStart w:id="447" w:name="_Toc482717589"/>
      <w:bookmarkStart w:id="448" w:name="_Toc482717677"/>
      <w:bookmarkStart w:id="449" w:name="_Toc484618782"/>
      <w:bookmarkStart w:id="450" w:name="_Toc484618870"/>
      <w:bookmarkStart w:id="451" w:name="_Toc485921247"/>
      <w:bookmarkStart w:id="452" w:name="_Toc482717590"/>
      <w:bookmarkStart w:id="453" w:name="_Toc482717678"/>
      <w:bookmarkStart w:id="454" w:name="_Toc484618783"/>
      <w:bookmarkStart w:id="455" w:name="_Toc484618871"/>
      <w:bookmarkStart w:id="456" w:name="_Toc485921248"/>
      <w:bookmarkStart w:id="457" w:name="_Toc482717591"/>
      <w:bookmarkStart w:id="458" w:name="_Toc482717679"/>
      <w:bookmarkStart w:id="459" w:name="_Toc484618784"/>
      <w:bookmarkStart w:id="460" w:name="_Toc484618872"/>
      <w:bookmarkStart w:id="461" w:name="_Toc485921249"/>
      <w:bookmarkStart w:id="462" w:name="_Toc482717592"/>
      <w:bookmarkStart w:id="463" w:name="_Toc482717680"/>
      <w:bookmarkStart w:id="464" w:name="_Toc484618785"/>
      <w:bookmarkStart w:id="465" w:name="_Toc484618873"/>
      <w:bookmarkStart w:id="466" w:name="_Toc485921250"/>
      <w:bookmarkStart w:id="467" w:name="_Toc482717593"/>
      <w:bookmarkStart w:id="468" w:name="_Toc482717681"/>
      <w:bookmarkStart w:id="469" w:name="_Toc484618786"/>
      <w:bookmarkStart w:id="470" w:name="_Toc484618874"/>
      <w:bookmarkStart w:id="471" w:name="_Toc485921251"/>
      <w:bookmarkStart w:id="472" w:name="_Toc482717594"/>
      <w:bookmarkStart w:id="473" w:name="_Toc482717682"/>
      <w:bookmarkStart w:id="474" w:name="_Toc484618787"/>
      <w:bookmarkStart w:id="475" w:name="_Toc484618875"/>
      <w:bookmarkStart w:id="476" w:name="_Toc485921252"/>
      <w:bookmarkStart w:id="477" w:name="_Toc482717595"/>
      <w:bookmarkStart w:id="478" w:name="_Toc482717683"/>
      <w:bookmarkStart w:id="479" w:name="_Toc484618788"/>
      <w:bookmarkStart w:id="480" w:name="_Toc484618876"/>
      <w:bookmarkStart w:id="481" w:name="_Toc485921253"/>
      <w:bookmarkStart w:id="482" w:name="_Toc430868825"/>
      <w:bookmarkStart w:id="483" w:name="_Ref431198302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sectPr w:rsidR="0011443F" w:rsidRPr="00614FAA" w:rsidSect="00CD34F1">
      <w:headerReference w:type="default" r:id="rId16"/>
      <w:footerReference w:type="default" r:id="rId17"/>
      <w:headerReference w:type="first" r:id="rId18"/>
      <w:pgSz w:w="12240" w:h="15840" w:code="1"/>
      <w:pgMar w:top="1440" w:right="1440" w:bottom="1440" w:left="124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8B7E7" w14:textId="77777777" w:rsidR="003A339A" w:rsidRDefault="003A339A" w:rsidP="00EF26AE">
      <w:r>
        <w:separator/>
      </w:r>
    </w:p>
  </w:endnote>
  <w:endnote w:type="continuationSeparator" w:id="0">
    <w:p w14:paraId="4D280F71" w14:textId="77777777" w:rsidR="003A339A" w:rsidRDefault="003A339A" w:rsidP="00EF26AE">
      <w:r>
        <w:continuationSeparator/>
      </w:r>
    </w:p>
  </w:endnote>
  <w:endnote w:type="continuationNotice" w:id="1">
    <w:p w14:paraId="3993675D" w14:textId="77777777" w:rsidR="003A339A" w:rsidRDefault="003A3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7551" w14:textId="6B8C2CC6" w:rsidR="007F3293" w:rsidRDefault="007F3293" w:rsidP="00502FC8">
    <w:pPr>
      <w:pStyle w:val="Rodap"/>
      <w:pBdr>
        <w:top w:val="single" w:sz="6" w:space="1" w:color="auto"/>
      </w:pBdr>
      <w:tabs>
        <w:tab w:val="clear" w:pos="9026"/>
        <w:tab w:val="right" w:pos="9498"/>
      </w:tabs>
      <w:rPr>
        <w:rFonts w:cs="Arial"/>
        <w:bCs/>
        <w:iCs/>
        <w:sz w:val="16"/>
      </w:rPr>
    </w:pPr>
    <w:r>
      <w:rPr>
        <w:rFonts w:cs="Arial"/>
        <w:bCs/>
        <w:iCs/>
        <w:sz w:val="16"/>
      </w:rPr>
      <w:t xml:space="preserve">Página </w:t>
    </w:r>
    <w:r>
      <w:rPr>
        <w:rFonts w:cs="Arial"/>
        <w:bCs/>
        <w:iCs/>
        <w:sz w:val="16"/>
      </w:rPr>
      <w:fldChar w:fldCharType="begin"/>
    </w:r>
    <w:r>
      <w:rPr>
        <w:rFonts w:cs="Arial"/>
        <w:bCs/>
        <w:iCs/>
        <w:sz w:val="16"/>
      </w:rPr>
      <w:instrText>PAGE</w:instrText>
    </w:r>
    <w:r>
      <w:rPr>
        <w:rFonts w:cs="Arial"/>
        <w:bCs/>
        <w:iCs/>
        <w:sz w:val="16"/>
      </w:rPr>
      <w:fldChar w:fldCharType="separate"/>
    </w:r>
    <w:r>
      <w:rPr>
        <w:rFonts w:cs="Arial"/>
        <w:bCs/>
        <w:iCs/>
        <w:noProof/>
        <w:sz w:val="16"/>
      </w:rPr>
      <w:t>7</w:t>
    </w:r>
    <w:r>
      <w:rPr>
        <w:rFonts w:cs="Arial"/>
        <w:bCs/>
        <w:iCs/>
        <w:sz w:val="16"/>
      </w:rPr>
      <w:fldChar w:fldCharType="end"/>
    </w:r>
    <w:r>
      <w:rPr>
        <w:rFonts w:cs="Arial"/>
        <w:bCs/>
        <w:iCs/>
        <w:sz w:val="16"/>
      </w:rPr>
      <w:t xml:space="preserve"> de </w:t>
    </w:r>
    <w:r>
      <w:rPr>
        <w:rFonts w:cs="Arial"/>
        <w:bCs/>
        <w:iCs/>
        <w:sz w:val="16"/>
      </w:rPr>
      <w:fldChar w:fldCharType="begin"/>
    </w:r>
    <w:r>
      <w:rPr>
        <w:rFonts w:cs="Arial"/>
        <w:bCs/>
        <w:iCs/>
        <w:sz w:val="16"/>
      </w:rPr>
      <w:instrText xml:space="preserve"> NUMPAGES  \* MERGEFORMAT </w:instrText>
    </w:r>
    <w:r>
      <w:rPr>
        <w:rFonts w:cs="Arial"/>
        <w:bCs/>
        <w:iCs/>
        <w:sz w:val="16"/>
      </w:rPr>
      <w:fldChar w:fldCharType="separate"/>
    </w:r>
    <w:r>
      <w:rPr>
        <w:rFonts w:cs="Arial"/>
        <w:bCs/>
        <w:iCs/>
        <w:noProof/>
        <w:sz w:val="16"/>
      </w:rPr>
      <w:t>14</w:t>
    </w:r>
    <w:r>
      <w:rPr>
        <w:rFonts w:cs="Arial"/>
        <w:bCs/>
        <w:iCs/>
        <w:sz w:val="16"/>
      </w:rPr>
      <w:fldChar w:fldCharType="end"/>
    </w:r>
    <w:r>
      <w:rPr>
        <w:rFonts w:cs="Arial"/>
        <w:bCs/>
        <w:iCs/>
        <w:sz w:val="16"/>
      </w:rPr>
      <w:tab/>
    </w:r>
    <w:r>
      <w:rPr>
        <w:rFonts w:cs="Arial"/>
        <w:bCs/>
        <w:iCs/>
        <w:sz w:val="16"/>
      </w:rPr>
      <w:tab/>
    </w:r>
    <w:r>
      <w:rPr>
        <w:rFonts w:cs="Arial"/>
        <w:bCs/>
        <w:iCs/>
        <w:sz w:val="16"/>
      </w:rPr>
      <w:fldChar w:fldCharType="begin"/>
    </w:r>
    <w:r>
      <w:rPr>
        <w:rFonts w:cs="Arial"/>
        <w:bCs/>
        <w:iCs/>
        <w:sz w:val="16"/>
      </w:rPr>
      <w:instrText xml:space="preserve"> TITLE   \* MERGEFORMAT </w:instrText>
    </w:r>
    <w:r>
      <w:rPr>
        <w:rFonts w:cs="Arial"/>
        <w:bCs/>
        <w:iCs/>
        <w:sz w:val="16"/>
      </w:rPr>
      <w:fldChar w:fldCharType="separate"/>
    </w:r>
    <w:r>
      <w:rPr>
        <w:rFonts w:cs="Arial"/>
        <w:bCs/>
        <w:iCs/>
        <w:sz w:val="16"/>
      </w:rPr>
      <w:t>Desenho Funcional</w:t>
    </w:r>
    <w:r>
      <w:rPr>
        <w:rFonts w:cs="Arial"/>
        <w:bCs/>
        <w:iCs/>
        <w:sz w:val="16"/>
      </w:rPr>
      <w:fldChar w:fldCharType="end"/>
    </w:r>
    <w:r>
      <w:rPr>
        <w:rFonts w:cs="Arial"/>
        <w:bCs/>
        <w:iCs/>
        <w:sz w:val="16"/>
      </w:rPr>
      <w:t xml:space="preserve"> </w:t>
    </w:r>
  </w:p>
  <w:p w14:paraId="0C9E5FE3" w14:textId="59E5C77C" w:rsidR="007F3293" w:rsidRPr="0014600A" w:rsidRDefault="007F3293" w:rsidP="00502FC8">
    <w:pPr>
      <w:pStyle w:val="Rodap"/>
      <w:pBdr>
        <w:top w:val="single" w:sz="6" w:space="1" w:color="auto"/>
      </w:pBdr>
      <w:tabs>
        <w:tab w:val="clear" w:pos="9026"/>
        <w:tab w:val="right" w:pos="9498"/>
      </w:tabs>
      <w:rPr>
        <w:rFonts w:cs="Arial"/>
        <w:bCs/>
        <w:iCs/>
        <w:sz w:val="16"/>
      </w:rPr>
    </w:pPr>
    <w:r>
      <w:rPr>
        <w:rFonts w:cs="Arial"/>
        <w:bCs/>
        <w:iCs/>
        <w:sz w:val="16"/>
      </w:rPr>
      <w:fldChar w:fldCharType="begin"/>
    </w:r>
    <w:r>
      <w:rPr>
        <w:rFonts w:cs="Arial"/>
        <w:bCs/>
        <w:iCs/>
        <w:sz w:val="16"/>
      </w:rPr>
      <w:instrText xml:space="preserve"> SAVEDATE \@ "d/M/yyyy" \* MERGEFORMAT </w:instrText>
    </w:r>
    <w:r>
      <w:rPr>
        <w:rFonts w:cs="Arial"/>
        <w:bCs/>
        <w:iCs/>
        <w:sz w:val="16"/>
      </w:rPr>
      <w:fldChar w:fldCharType="separate"/>
    </w:r>
    <w:r w:rsidR="00F96CA5">
      <w:rPr>
        <w:rFonts w:cs="Arial"/>
        <w:bCs/>
        <w:iCs/>
        <w:noProof/>
        <w:sz w:val="16"/>
      </w:rPr>
      <w:t>18/7/2019</w:t>
    </w:r>
    <w:r>
      <w:rPr>
        <w:rFonts w:cs="Arial"/>
        <w:bCs/>
        <w:iCs/>
        <w:sz w:val="16"/>
      </w:rPr>
      <w:fldChar w:fldCharType="end"/>
    </w:r>
    <w:r>
      <w:rPr>
        <w:rFonts w:cs="Arial"/>
        <w:bCs/>
        <w:iCs/>
        <w:sz w:val="16"/>
      </w:rPr>
      <w:tab/>
    </w:r>
    <w:r>
      <w:rPr>
        <w:rFonts w:cs="Arial"/>
        <w:bCs/>
        <w:i/>
        <w:sz w:val="16"/>
      </w:rPr>
      <w:tab/>
    </w:r>
  </w:p>
  <w:p w14:paraId="0BB13434" w14:textId="3E5767CC" w:rsidR="007F3293" w:rsidRPr="0011443F" w:rsidRDefault="007F3293" w:rsidP="00502FC8">
    <w:pPr>
      <w:pStyle w:val="Rodap"/>
      <w:tabs>
        <w:tab w:val="clear" w:pos="9026"/>
        <w:tab w:val="left" w:pos="4672"/>
        <w:tab w:val="right" w:pos="8640"/>
        <w:tab w:val="right" w:pos="9498"/>
      </w:tabs>
      <w:spacing w:after="20"/>
      <w:rPr>
        <w:rFonts w:cs="Arial"/>
        <w:bCs/>
        <w:sz w:val="16"/>
      </w:rPr>
    </w:pPr>
    <w:r w:rsidRPr="00115CF9">
      <w:rPr>
        <w:rFonts w:cs="Arial"/>
        <w:bCs/>
        <w:iCs/>
        <w:sz w:val="16"/>
      </w:rPr>
      <w:t xml:space="preserve">Copyright © 2019 ItHappens. </w:t>
    </w:r>
    <w:r w:rsidRPr="002A74C4">
      <w:rPr>
        <w:rFonts w:cs="Arial"/>
        <w:bCs/>
        <w:iCs/>
        <w:sz w:val="16"/>
        <w:lang w:val="en-US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5FAF2" w14:textId="77777777" w:rsidR="003A339A" w:rsidRDefault="003A339A" w:rsidP="00EF26AE">
      <w:r>
        <w:separator/>
      </w:r>
    </w:p>
  </w:footnote>
  <w:footnote w:type="continuationSeparator" w:id="0">
    <w:p w14:paraId="5322ABBE" w14:textId="77777777" w:rsidR="003A339A" w:rsidRDefault="003A339A" w:rsidP="00EF26AE">
      <w:r>
        <w:continuationSeparator/>
      </w:r>
    </w:p>
  </w:footnote>
  <w:footnote w:type="continuationNotice" w:id="1">
    <w:p w14:paraId="0DABEA48" w14:textId="77777777" w:rsidR="003A339A" w:rsidRDefault="003A3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9EAA7" w14:textId="17F0FF6B" w:rsidR="007F3293" w:rsidRDefault="007F3293">
    <w:pPr>
      <w:pStyle w:val="Cabealho"/>
      <w:jc w:val="left"/>
      <w:pPrChange w:id="484" w:author="Tavinho Oliveira" w:date="2019-07-18T17:44:00Z">
        <w:pPr>
          <w:pStyle w:val="Cabealho"/>
          <w:jc w:val="right"/>
        </w:pPr>
      </w:pPrChange>
    </w:pPr>
    <w:ins w:id="485" w:author="Tavinho Oliveira" w:date="2019-07-18T17:43:00Z">
      <w:r>
        <w:rPr>
          <w:noProof/>
          <w:lang w:val="en-US"/>
        </w:rPr>
        <w:drawing>
          <wp:inline distT="0" distB="0" distL="0" distR="0" wp14:anchorId="5E55EB82" wp14:editId="63A8D776">
            <wp:extent cx="370840" cy="370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thappens.jp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32" cy="3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  <w:del w:id="486" w:author="Tavinho Oliveira" w:date="2019-07-18T17:42:00Z">
      <w:r w:rsidRPr="007F3293" w:rsidDel="007F3293">
        <w:rPr>
          <w:rFonts w:ascii="Calisto MT" w:hAnsi="Calisto MT"/>
          <w:noProof/>
          <w:lang w:val="en-US"/>
          <w:rPrChange w:id="487" w:author="Tavinho Oliveira" w:date="2019-07-18T17:44:00Z">
            <w:rPr>
              <w:noProof/>
              <w:lang w:val="en-US"/>
            </w:rPr>
          </w:rPrChange>
        </w:rPr>
        <mc:AlternateContent>
          <mc:Choice Requires="wpg">
            <w:drawing>
              <wp:anchor distT="0" distB="0" distL="114300" distR="114300" simplePos="0" relativeHeight="251657217" behindDoc="0" locked="0" layoutInCell="1" allowOverlap="1" wp14:anchorId="2107B4FC" wp14:editId="611C2E2D">
                <wp:simplePos x="0" y="0"/>
                <wp:positionH relativeFrom="column">
                  <wp:posOffset>-312420</wp:posOffset>
                </wp:positionH>
                <wp:positionV relativeFrom="paragraph">
                  <wp:posOffset>-78740</wp:posOffset>
                </wp:positionV>
                <wp:extent cx="6789420" cy="400050"/>
                <wp:effectExtent l="0" t="0" r="0" b="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5786" cy="286830"/>
                          <a:chOff x="0" y="77118"/>
                          <a:chExt cx="1795834" cy="286830"/>
                        </a:xfrm>
                      </wpg:grpSpPr>
                      <wpg:grpSp>
                        <wpg:cNvPr id="3" name="Group 9"/>
                        <wpg:cNvGrpSpPr>
                          <a:grpSpLocks noChangeAspect="1"/>
                        </wpg:cNvGrpSpPr>
                        <wpg:grpSpPr>
                          <a:xfrm>
                            <a:off x="0" y="23357"/>
                            <a:ext cx="1795786" cy="286830"/>
                            <a:chOff x="0" y="0"/>
                            <a:chExt cx="3483610" cy="558800"/>
                          </a:xfrm>
                        </wpg:grpSpPr>
                        <wps:wsp>
                          <wps:cNvPr id="16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95450" y="155575"/>
                              <a:ext cx="1788160" cy="403225"/>
                            </a:xfrm>
                            <a:custGeom>
                              <a:avLst/>
                              <a:gdLst>
                                <a:gd name="T0" fmla="*/ 111 w 5632"/>
                                <a:gd name="T1" fmla="*/ 875 h 1269"/>
                                <a:gd name="T2" fmla="*/ 187 w 5632"/>
                                <a:gd name="T3" fmla="*/ 861 h 1269"/>
                                <a:gd name="T4" fmla="*/ 343 w 5632"/>
                                <a:gd name="T5" fmla="*/ 924 h 1269"/>
                                <a:gd name="T6" fmla="*/ 577 w 5632"/>
                                <a:gd name="T7" fmla="*/ 398 h 1269"/>
                                <a:gd name="T8" fmla="*/ 804 w 5632"/>
                                <a:gd name="T9" fmla="*/ 420 h 1269"/>
                                <a:gd name="T10" fmla="*/ 515 w 5632"/>
                                <a:gd name="T11" fmla="*/ 639 h 1269"/>
                                <a:gd name="T12" fmla="*/ 741 w 5632"/>
                                <a:gd name="T13" fmla="*/ 930 h 1269"/>
                                <a:gd name="T14" fmla="*/ 620 w 5632"/>
                                <a:gd name="T15" fmla="*/ 978 h 1269"/>
                                <a:gd name="T16" fmla="*/ 428 w 5632"/>
                                <a:gd name="T17" fmla="*/ 626 h 1269"/>
                                <a:gd name="T18" fmla="*/ 602 w 5632"/>
                                <a:gd name="T19" fmla="*/ 301 h 1269"/>
                                <a:gd name="T20" fmla="*/ 899 w 5632"/>
                                <a:gd name="T21" fmla="*/ 437 h 1269"/>
                                <a:gd name="T22" fmla="*/ 1360 w 5632"/>
                                <a:gd name="T23" fmla="*/ 400 h 1269"/>
                                <a:gd name="T24" fmla="*/ 1141 w 5632"/>
                                <a:gd name="T25" fmla="*/ 432 h 1269"/>
                                <a:gd name="T26" fmla="*/ 1155 w 5632"/>
                                <a:gd name="T27" fmla="*/ 841 h 1269"/>
                                <a:gd name="T28" fmla="*/ 1402 w 5632"/>
                                <a:gd name="T29" fmla="*/ 998 h 1269"/>
                                <a:gd name="T30" fmla="*/ 1022 w 5632"/>
                                <a:gd name="T31" fmla="*/ 748 h 1269"/>
                                <a:gd name="T32" fmla="*/ 1141 w 5632"/>
                                <a:gd name="T33" fmla="*/ 319 h 1269"/>
                                <a:gd name="T34" fmla="*/ 1412 w 5632"/>
                                <a:gd name="T35" fmla="*/ 333 h 1269"/>
                                <a:gd name="T36" fmla="*/ 2016 w 5632"/>
                                <a:gd name="T37" fmla="*/ 471 h 1269"/>
                                <a:gd name="T38" fmla="*/ 1828 w 5632"/>
                                <a:gd name="T39" fmla="*/ 380 h 1269"/>
                                <a:gd name="T40" fmla="*/ 1687 w 5632"/>
                                <a:gd name="T41" fmla="*/ 984 h 1269"/>
                                <a:gd name="T42" fmla="*/ 1796 w 5632"/>
                                <a:gd name="T43" fmla="*/ 317 h 1269"/>
                                <a:gd name="T44" fmla="*/ 2043 w 5632"/>
                                <a:gd name="T45" fmla="*/ 342 h 1269"/>
                                <a:gd name="T46" fmla="*/ 2645 w 5632"/>
                                <a:gd name="T47" fmla="*/ 489 h 1269"/>
                                <a:gd name="T48" fmla="*/ 2471 w 5632"/>
                                <a:gd name="T49" fmla="*/ 370 h 1269"/>
                                <a:gd name="T50" fmla="*/ 2313 w 5632"/>
                                <a:gd name="T51" fmla="*/ 725 h 1269"/>
                                <a:gd name="T52" fmla="*/ 2408 w 5632"/>
                                <a:gd name="T53" fmla="*/ 327 h 1269"/>
                                <a:gd name="T54" fmla="*/ 2659 w 5632"/>
                                <a:gd name="T55" fmla="*/ 335 h 1269"/>
                                <a:gd name="T56" fmla="*/ 3095 w 5632"/>
                                <a:gd name="T57" fmla="*/ 366 h 1269"/>
                                <a:gd name="T58" fmla="*/ 2972 w 5632"/>
                                <a:gd name="T59" fmla="*/ 778 h 1269"/>
                                <a:gd name="T60" fmla="*/ 3247 w 5632"/>
                                <a:gd name="T61" fmla="*/ 907 h 1269"/>
                                <a:gd name="T62" fmla="*/ 3340 w 5632"/>
                                <a:gd name="T63" fmla="*/ 580 h 1269"/>
                                <a:gd name="T64" fmla="*/ 3150 w 5632"/>
                                <a:gd name="T65" fmla="*/ 358 h 1269"/>
                                <a:gd name="T66" fmla="*/ 2909 w 5632"/>
                                <a:gd name="T67" fmla="*/ 837 h 1269"/>
                                <a:gd name="T68" fmla="*/ 2954 w 5632"/>
                                <a:gd name="T69" fmla="*/ 376 h 1269"/>
                                <a:gd name="T70" fmla="*/ 3223 w 5632"/>
                                <a:gd name="T71" fmla="*/ 297 h 1269"/>
                                <a:gd name="T72" fmla="*/ 3429 w 5632"/>
                                <a:gd name="T73" fmla="*/ 614 h 1269"/>
                                <a:gd name="T74" fmla="*/ 3255 w 5632"/>
                                <a:gd name="T75" fmla="*/ 982 h 1269"/>
                                <a:gd name="T76" fmla="*/ 4023 w 5632"/>
                                <a:gd name="T77" fmla="*/ 362 h 1269"/>
                                <a:gd name="T78" fmla="*/ 3883 w 5632"/>
                                <a:gd name="T79" fmla="*/ 754 h 1269"/>
                                <a:gd name="T80" fmla="*/ 4144 w 5632"/>
                                <a:gd name="T81" fmla="*/ 917 h 1269"/>
                                <a:gd name="T82" fmla="*/ 4259 w 5632"/>
                                <a:gd name="T83" fmla="*/ 606 h 1269"/>
                                <a:gd name="T84" fmla="*/ 4080 w 5632"/>
                                <a:gd name="T85" fmla="*/ 358 h 1269"/>
                                <a:gd name="T86" fmla="*/ 3839 w 5632"/>
                                <a:gd name="T87" fmla="*/ 865 h 1269"/>
                                <a:gd name="T88" fmla="*/ 3853 w 5632"/>
                                <a:gd name="T89" fmla="*/ 400 h 1269"/>
                                <a:gd name="T90" fmla="*/ 4124 w 5632"/>
                                <a:gd name="T91" fmla="*/ 295 h 1269"/>
                                <a:gd name="T92" fmla="*/ 4344 w 5632"/>
                                <a:gd name="T93" fmla="*/ 580 h 1269"/>
                                <a:gd name="T94" fmla="*/ 4185 w 5632"/>
                                <a:gd name="T95" fmla="*/ 976 h 1269"/>
                                <a:gd name="T96" fmla="*/ 4597 w 5632"/>
                                <a:gd name="T97" fmla="*/ 408 h 1269"/>
                                <a:gd name="T98" fmla="*/ 4562 w 5632"/>
                                <a:gd name="T99" fmla="*/ 825 h 1269"/>
                                <a:gd name="T100" fmla="*/ 4823 w 5632"/>
                                <a:gd name="T101" fmla="*/ 837 h 1269"/>
                                <a:gd name="T102" fmla="*/ 4853 w 5632"/>
                                <a:gd name="T103" fmla="*/ 501 h 1269"/>
                                <a:gd name="T104" fmla="*/ 4488 w 5632"/>
                                <a:gd name="T105" fmla="*/ 1247 h 1269"/>
                                <a:gd name="T106" fmla="*/ 4847 w 5632"/>
                                <a:gd name="T107" fmla="*/ 1118 h 1269"/>
                                <a:gd name="T108" fmla="*/ 4819 w 5632"/>
                                <a:gd name="T109" fmla="*/ 936 h 1269"/>
                                <a:gd name="T110" fmla="*/ 4591 w 5632"/>
                                <a:gd name="T111" fmla="*/ 966 h 1269"/>
                                <a:gd name="T112" fmla="*/ 4449 w 5632"/>
                                <a:gd name="T113" fmla="*/ 673 h 1269"/>
                                <a:gd name="T114" fmla="*/ 4597 w 5632"/>
                                <a:gd name="T115" fmla="*/ 309 h 1269"/>
                                <a:gd name="T116" fmla="*/ 4817 w 5632"/>
                                <a:gd name="T117" fmla="*/ 336 h 1269"/>
                                <a:gd name="T118" fmla="*/ 4932 w 5632"/>
                                <a:gd name="T119" fmla="*/ 1095 h 1269"/>
                                <a:gd name="T120" fmla="*/ 5318 w 5632"/>
                                <a:gd name="T121" fmla="*/ 982 h 1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5632" h="1269">
                                  <a:moveTo>
                                    <a:pt x="289" y="1000"/>
                                  </a:moveTo>
                                  <a:lnTo>
                                    <a:pt x="268" y="1000"/>
                                  </a:lnTo>
                                  <a:lnTo>
                                    <a:pt x="248" y="998"/>
                                  </a:lnTo>
                                  <a:lnTo>
                                    <a:pt x="228" y="994"/>
                                  </a:lnTo>
                                  <a:lnTo>
                                    <a:pt x="210" y="990"/>
                                  </a:lnTo>
                                  <a:lnTo>
                                    <a:pt x="194" y="986"/>
                                  </a:lnTo>
                                  <a:lnTo>
                                    <a:pt x="181" y="978"/>
                                  </a:lnTo>
                                  <a:lnTo>
                                    <a:pt x="167" y="970"/>
                                  </a:lnTo>
                                  <a:lnTo>
                                    <a:pt x="155" y="960"/>
                                  </a:lnTo>
                                  <a:lnTo>
                                    <a:pt x="143" y="950"/>
                                  </a:lnTo>
                                  <a:lnTo>
                                    <a:pt x="135" y="938"/>
                                  </a:lnTo>
                                  <a:lnTo>
                                    <a:pt x="127" y="924"/>
                                  </a:lnTo>
                                  <a:lnTo>
                                    <a:pt x="121" y="909"/>
                                  </a:lnTo>
                                  <a:lnTo>
                                    <a:pt x="115" y="893"/>
                                  </a:lnTo>
                                  <a:lnTo>
                                    <a:pt x="111" y="875"/>
                                  </a:lnTo>
                                  <a:lnTo>
                                    <a:pt x="109" y="855"/>
                                  </a:lnTo>
                                  <a:lnTo>
                                    <a:pt x="109" y="833"/>
                                  </a:lnTo>
                                  <a:lnTo>
                                    <a:pt x="109" y="374"/>
                                  </a:lnTo>
                                  <a:lnTo>
                                    <a:pt x="0" y="374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109" y="305"/>
                                  </a:lnTo>
                                  <a:lnTo>
                                    <a:pt x="109" y="148"/>
                                  </a:lnTo>
                                  <a:lnTo>
                                    <a:pt x="181" y="101"/>
                                  </a:lnTo>
                                  <a:lnTo>
                                    <a:pt x="181" y="305"/>
                                  </a:lnTo>
                                  <a:lnTo>
                                    <a:pt x="363" y="305"/>
                                  </a:lnTo>
                                  <a:lnTo>
                                    <a:pt x="363" y="374"/>
                                  </a:lnTo>
                                  <a:lnTo>
                                    <a:pt x="181" y="374"/>
                                  </a:lnTo>
                                  <a:lnTo>
                                    <a:pt x="181" y="810"/>
                                  </a:lnTo>
                                  <a:lnTo>
                                    <a:pt x="183" y="837"/>
                                  </a:lnTo>
                                  <a:lnTo>
                                    <a:pt x="187" y="861"/>
                                  </a:lnTo>
                                  <a:lnTo>
                                    <a:pt x="191" y="873"/>
                                  </a:lnTo>
                                  <a:lnTo>
                                    <a:pt x="194" y="883"/>
                                  </a:lnTo>
                                  <a:lnTo>
                                    <a:pt x="198" y="891"/>
                                  </a:lnTo>
                                  <a:lnTo>
                                    <a:pt x="204" y="899"/>
                                  </a:lnTo>
                                  <a:lnTo>
                                    <a:pt x="212" y="907"/>
                                  </a:lnTo>
                                  <a:lnTo>
                                    <a:pt x="220" y="913"/>
                                  </a:lnTo>
                                  <a:lnTo>
                                    <a:pt x="228" y="919"/>
                                  </a:lnTo>
                                  <a:lnTo>
                                    <a:pt x="240" y="922"/>
                                  </a:lnTo>
                                  <a:lnTo>
                                    <a:pt x="250" y="926"/>
                                  </a:lnTo>
                                  <a:lnTo>
                                    <a:pt x="264" y="928"/>
                                  </a:lnTo>
                                  <a:lnTo>
                                    <a:pt x="278" y="930"/>
                                  </a:lnTo>
                                  <a:lnTo>
                                    <a:pt x="291" y="930"/>
                                  </a:lnTo>
                                  <a:lnTo>
                                    <a:pt x="311" y="930"/>
                                  </a:lnTo>
                                  <a:lnTo>
                                    <a:pt x="327" y="928"/>
                                  </a:lnTo>
                                  <a:lnTo>
                                    <a:pt x="343" y="924"/>
                                  </a:lnTo>
                                  <a:lnTo>
                                    <a:pt x="363" y="919"/>
                                  </a:lnTo>
                                  <a:lnTo>
                                    <a:pt x="363" y="994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325" y="998"/>
                                  </a:lnTo>
                                  <a:lnTo>
                                    <a:pt x="307" y="1000"/>
                                  </a:lnTo>
                                  <a:lnTo>
                                    <a:pt x="289" y="1000"/>
                                  </a:lnTo>
                                  <a:close/>
                                  <a:moveTo>
                                    <a:pt x="685" y="358"/>
                                  </a:moveTo>
                                  <a:lnTo>
                                    <a:pt x="668" y="358"/>
                                  </a:lnTo>
                                  <a:lnTo>
                                    <a:pt x="652" y="360"/>
                                  </a:lnTo>
                                  <a:lnTo>
                                    <a:pt x="638" y="364"/>
                                  </a:lnTo>
                                  <a:lnTo>
                                    <a:pt x="622" y="368"/>
                                  </a:lnTo>
                                  <a:lnTo>
                                    <a:pt x="610" y="374"/>
                                  </a:lnTo>
                                  <a:lnTo>
                                    <a:pt x="598" y="380"/>
                                  </a:lnTo>
                                  <a:lnTo>
                                    <a:pt x="586" y="388"/>
                                  </a:lnTo>
                                  <a:lnTo>
                                    <a:pt x="577" y="398"/>
                                  </a:lnTo>
                                  <a:lnTo>
                                    <a:pt x="567" y="406"/>
                                  </a:lnTo>
                                  <a:lnTo>
                                    <a:pt x="559" y="418"/>
                                  </a:lnTo>
                                  <a:lnTo>
                                    <a:pt x="551" y="430"/>
                                  </a:lnTo>
                                  <a:lnTo>
                                    <a:pt x="543" y="441"/>
                                  </a:lnTo>
                                  <a:lnTo>
                                    <a:pt x="537" y="455"/>
                                  </a:lnTo>
                                  <a:lnTo>
                                    <a:pt x="533" y="469"/>
                                  </a:lnTo>
                                  <a:lnTo>
                                    <a:pt x="527" y="485"/>
                                  </a:lnTo>
                                  <a:lnTo>
                                    <a:pt x="525" y="501"/>
                                  </a:lnTo>
                                  <a:lnTo>
                                    <a:pt x="828" y="501"/>
                                  </a:lnTo>
                                  <a:lnTo>
                                    <a:pt x="828" y="485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822" y="457"/>
                                  </a:lnTo>
                                  <a:lnTo>
                                    <a:pt x="818" y="443"/>
                                  </a:lnTo>
                                  <a:lnTo>
                                    <a:pt x="812" y="432"/>
                                  </a:lnTo>
                                  <a:lnTo>
                                    <a:pt x="804" y="420"/>
                                  </a:lnTo>
                                  <a:lnTo>
                                    <a:pt x="796" y="410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776" y="390"/>
                                  </a:lnTo>
                                  <a:lnTo>
                                    <a:pt x="767" y="382"/>
                                  </a:lnTo>
                                  <a:lnTo>
                                    <a:pt x="755" y="374"/>
                                  </a:lnTo>
                                  <a:lnTo>
                                    <a:pt x="743" y="368"/>
                                  </a:lnTo>
                                  <a:lnTo>
                                    <a:pt x="729" y="364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01" y="358"/>
                                  </a:lnTo>
                                  <a:lnTo>
                                    <a:pt x="685" y="358"/>
                                  </a:lnTo>
                                  <a:close/>
                                  <a:moveTo>
                                    <a:pt x="515" y="570"/>
                                  </a:moveTo>
                                  <a:lnTo>
                                    <a:pt x="515" y="586"/>
                                  </a:lnTo>
                                  <a:lnTo>
                                    <a:pt x="515" y="604"/>
                                  </a:lnTo>
                                  <a:lnTo>
                                    <a:pt x="515" y="622"/>
                                  </a:lnTo>
                                  <a:lnTo>
                                    <a:pt x="515" y="639"/>
                                  </a:lnTo>
                                  <a:lnTo>
                                    <a:pt x="515" y="671"/>
                                  </a:lnTo>
                                  <a:lnTo>
                                    <a:pt x="517" y="701"/>
                                  </a:lnTo>
                                  <a:lnTo>
                                    <a:pt x="523" y="728"/>
                                  </a:lnTo>
                                  <a:lnTo>
                                    <a:pt x="529" y="756"/>
                                  </a:lnTo>
                                  <a:lnTo>
                                    <a:pt x="537" y="782"/>
                                  </a:lnTo>
                                  <a:lnTo>
                                    <a:pt x="549" y="806"/>
                                  </a:lnTo>
                                  <a:lnTo>
                                    <a:pt x="561" y="827"/>
                                  </a:lnTo>
                                  <a:lnTo>
                                    <a:pt x="575" y="849"/>
                                  </a:lnTo>
                                  <a:lnTo>
                                    <a:pt x="592" y="867"/>
                                  </a:lnTo>
                                  <a:lnTo>
                                    <a:pt x="612" y="883"/>
                                  </a:lnTo>
                                  <a:lnTo>
                                    <a:pt x="632" y="897"/>
                                  </a:lnTo>
                                  <a:lnTo>
                                    <a:pt x="656" y="909"/>
                                  </a:lnTo>
                                  <a:lnTo>
                                    <a:pt x="681" y="919"/>
                                  </a:lnTo>
                                  <a:lnTo>
                                    <a:pt x="711" y="926"/>
                                  </a:lnTo>
                                  <a:lnTo>
                                    <a:pt x="741" y="930"/>
                                  </a:lnTo>
                                  <a:lnTo>
                                    <a:pt x="775" y="930"/>
                                  </a:lnTo>
                                  <a:lnTo>
                                    <a:pt x="806" y="930"/>
                                  </a:lnTo>
                                  <a:lnTo>
                                    <a:pt x="838" y="926"/>
                                  </a:lnTo>
                                  <a:lnTo>
                                    <a:pt x="870" y="921"/>
                                  </a:lnTo>
                                  <a:lnTo>
                                    <a:pt x="899" y="913"/>
                                  </a:lnTo>
                                  <a:lnTo>
                                    <a:pt x="899" y="982"/>
                                  </a:lnTo>
                                  <a:lnTo>
                                    <a:pt x="864" y="990"/>
                                  </a:lnTo>
                                  <a:lnTo>
                                    <a:pt x="826" y="996"/>
                                  </a:lnTo>
                                  <a:lnTo>
                                    <a:pt x="788" y="1000"/>
                                  </a:lnTo>
                                  <a:lnTo>
                                    <a:pt x="751" y="1000"/>
                                  </a:lnTo>
                                  <a:lnTo>
                                    <a:pt x="709" y="998"/>
                                  </a:lnTo>
                                  <a:lnTo>
                                    <a:pt x="672" y="992"/>
                                  </a:lnTo>
                                  <a:lnTo>
                                    <a:pt x="654" y="988"/>
                                  </a:lnTo>
                                  <a:lnTo>
                                    <a:pt x="636" y="984"/>
                                  </a:lnTo>
                                  <a:lnTo>
                                    <a:pt x="620" y="978"/>
                                  </a:lnTo>
                                  <a:lnTo>
                                    <a:pt x="604" y="972"/>
                                  </a:lnTo>
                                  <a:lnTo>
                                    <a:pt x="588" y="964"/>
                                  </a:lnTo>
                                  <a:lnTo>
                                    <a:pt x="575" y="956"/>
                                  </a:lnTo>
                                  <a:lnTo>
                                    <a:pt x="561" y="946"/>
                                  </a:lnTo>
                                  <a:lnTo>
                                    <a:pt x="549" y="936"/>
                                  </a:lnTo>
                                  <a:lnTo>
                                    <a:pt x="525" y="917"/>
                                  </a:lnTo>
                                  <a:lnTo>
                                    <a:pt x="503" y="893"/>
                                  </a:lnTo>
                                  <a:lnTo>
                                    <a:pt x="485" y="865"/>
                                  </a:lnTo>
                                  <a:lnTo>
                                    <a:pt x="470" y="837"/>
                                  </a:lnTo>
                                  <a:lnTo>
                                    <a:pt x="458" y="806"/>
                                  </a:lnTo>
                                  <a:lnTo>
                                    <a:pt x="448" y="774"/>
                                  </a:lnTo>
                                  <a:lnTo>
                                    <a:pt x="438" y="738"/>
                                  </a:lnTo>
                                  <a:lnTo>
                                    <a:pt x="434" y="703"/>
                                  </a:lnTo>
                                  <a:lnTo>
                                    <a:pt x="430" y="665"/>
                                  </a:lnTo>
                                  <a:lnTo>
                                    <a:pt x="428" y="626"/>
                                  </a:lnTo>
                                  <a:lnTo>
                                    <a:pt x="430" y="594"/>
                                  </a:lnTo>
                                  <a:lnTo>
                                    <a:pt x="432" y="562"/>
                                  </a:lnTo>
                                  <a:lnTo>
                                    <a:pt x="436" y="530"/>
                                  </a:lnTo>
                                  <a:lnTo>
                                    <a:pt x="440" y="501"/>
                                  </a:lnTo>
                                  <a:lnTo>
                                    <a:pt x="448" y="471"/>
                                  </a:lnTo>
                                  <a:lnTo>
                                    <a:pt x="458" y="443"/>
                                  </a:lnTo>
                                  <a:lnTo>
                                    <a:pt x="470" y="418"/>
                                  </a:lnTo>
                                  <a:lnTo>
                                    <a:pt x="482" y="392"/>
                                  </a:lnTo>
                                  <a:lnTo>
                                    <a:pt x="499" y="370"/>
                                  </a:lnTo>
                                  <a:lnTo>
                                    <a:pt x="517" y="350"/>
                                  </a:lnTo>
                                  <a:lnTo>
                                    <a:pt x="539" y="333"/>
                                  </a:lnTo>
                                  <a:lnTo>
                                    <a:pt x="563" y="319"/>
                                  </a:lnTo>
                                  <a:lnTo>
                                    <a:pt x="575" y="311"/>
                                  </a:lnTo>
                                  <a:lnTo>
                                    <a:pt x="588" y="307"/>
                                  </a:lnTo>
                                  <a:lnTo>
                                    <a:pt x="602" y="301"/>
                                  </a:lnTo>
                                  <a:lnTo>
                                    <a:pt x="618" y="297"/>
                                  </a:lnTo>
                                  <a:lnTo>
                                    <a:pt x="652" y="291"/>
                                  </a:lnTo>
                                  <a:lnTo>
                                    <a:pt x="687" y="289"/>
                                  </a:lnTo>
                                  <a:lnTo>
                                    <a:pt x="713" y="291"/>
                                  </a:lnTo>
                                  <a:lnTo>
                                    <a:pt x="739" y="295"/>
                                  </a:lnTo>
                                  <a:lnTo>
                                    <a:pt x="763" y="301"/>
                                  </a:lnTo>
                                  <a:lnTo>
                                    <a:pt x="784" y="309"/>
                                  </a:lnTo>
                                  <a:lnTo>
                                    <a:pt x="804" y="319"/>
                                  </a:lnTo>
                                  <a:lnTo>
                                    <a:pt x="822" y="331"/>
                                  </a:lnTo>
                                  <a:lnTo>
                                    <a:pt x="840" y="344"/>
                                  </a:lnTo>
                                  <a:lnTo>
                                    <a:pt x="856" y="360"/>
                                  </a:lnTo>
                                  <a:lnTo>
                                    <a:pt x="868" y="376"/>
                                  </a:lnTo>
                                  <a:lnTo>
                                    <a:pt x="879" y="396"/>
                                  </a:lnTo>
                                  <a:lnTo>
                                    <a:pt x="889" y="416"/>
                                  </a:lnTo>
                                  <a:lnTo>
                                    <a:pt x="899" y="437"/>
                                  </a:lnTo>
                                  <a:lnTo>
                                    <a:pt x="905" y="459"/>
                                  </a:lnTo>
                                  <a:lnTo>
                                    <a:pt x="909" y="483"/>
                                  </a:lnTo>
                                  <a:lnTo>
                                    <a:pt x="913" y="509"/>
                                  </a:lnTo>
                                  <a:lnTo>
                                    <a:pt x="913" y="534"/>
                                  </a:lnTo>
                                  <a:lnTo>
                                    <a:pt x="913" y="570"/>
                                  </a:lnTo>
                                  <a:lnTo>
                                    <a:pt x="515" y="570"/>
                                  </a:lnTo>
                                  <a:close/>
                                  <a:moveTo>
                                    <a:pt x="1392" y="501"/>
                                  </a:moveTo>
                                  <a:lnTo>
                                    <a:pt x="1390" y="487"/>
                                  </a:lnTo>
                                  <a:lnTo>
                                    <a:pt x="1390" y="473"/>
                                  </a:lnTo>
                                  <a:lnTo>
                                    <a:pt x="1386" y="459"/>
                                  </a:lnTo>
                                  <a:lnTo>
                                    <a:pt x="1382" y="445"/>
                                  </a:lnTo>
                                  <a:lnTo>
                                    <a:pt x="1378" y="433"/>
                                  </a:lnTo>
                                  <a:lnTo>
                                    <a:pt x="1372" y="422"/>
                                  </a:lnTo>
                                  <a:lnTo>
                                    <a:pt x="1366" y="412"/>
                                  </a:lnTo>
                                  <a:lnTo>
                                    <a:pt x="1360" y="400"/>
                                  </a:lnTo>
                                  <a:lnTo>
                                    <a:pt x="1351" y="392"/>
                                  </a:lnTo>
                                  <a:lnTo>
                                    <a:pt x="1343" y="384"/>
                                  </a:lnTo>
                                  <a:lnTo>
                                    <a:pt x="1331" y="376"/>
                                  </a:lnTo>
                                  <a:lnTo>
                                    <a:pt x="1321" y="370"/>
                                  </a:lnTo>
                                  <a:lnTo>
                                    <a:pt x="1309" y="364"/>
                                  </a:lnTo>
                                  <a:lnTo>
                                    <a:pt x="1295" y="360"/>
                                  </a:lnTo>
                                  <a:lnTo>
                                    <a:pt x="1281" y="358"/>
                                  </a:lnTo>
                                  <a:lnTo>
                                    <a:pt x="1265" y="358"/>
                                  </a:lnTo>
                                  <a:lnTo>
                                    <a:pt x="1242" y="360"/>
                                  </a:lnTo>
                                  <a:lnTo>
                                    <a:pt x="1220" y="364"/>
                                  </a:lnTo>
                                  <a:lnTo>
                                    <a:pt x="1200" y="374"/>
                                  </a:lnTo>
                                  <a:lnTo>
                                    <a:pt x="1182" y="384"/>
                                  </a:lnTo>
                                  <a:lnTo>
                                    <a:pt x="1166" y="398"/>
                                  </a:lnTo>
                                  <a:lnTo>
                                    <a:pt x="1153" y="414"/>
                                  </a:lnTo>
                                  <a:lnTo>
                                    <a:pt x="1141" y="432"/>
                                  </a:lnTo>
                                  <a:lnTo>
                                    <a:pt x="1129" y="449"/>
                                  </a:lnTo>
                                  <a:lnTo>
                                    <a:pt x="1121" y="471"/>
                                  </a:lnTo>
                                  <a:lnTo>
                                    <a:pt x="1113" y="491"/>
                                  </a:lnTo>
                                  <a:lnTo>
                                    <a:pt x="1107" y="515"/>
                                  </a:lnTo>
                                  <a:lnTo>
                                    <a:pt x="1103" y="536"/>
                                  </a:lnTo>
                                  <a:lnTo>
                                    <a:pt x="1097" y="580"/>
                                  </a:lnTo>
                                  <a:lnTo>
                                    <a:pt x="1095" y="624"/>
                                  </a:lnTo>
                                  <a:lnTo>
                                    <a:pt x="1097" y="655"/>
                                  </a:lnTo>
                                  <a:lnTo>
                                    <a:pt x="1099" y="687"/>
                                  </a:lnTo>
                                  <a:lnTo>
                                    <a:pt x="1103" y="717"/>
                                  </a:lnTo>
                                  <a:lnTo>
                                    <a:pt x="1109" y="744"/>
                                  </a:lnTo>
                                  <a:lnTo>
                                    <a:pt x="1117" y="772"/>
                                  </a:lnTo>
                                  <a:lnTo>
                                    <a:pt x="1127" y="796"/>
                                  </a:lnTo>
                                  <a:lnTo>
                                    <a:pt x="1141" y="820"/>
                                  </a:lnTo>
                                  <a:lnTo>
                                    <a:pt x="1155" y="841"/>
                                  </a:lnTo>
                                  <a:lnTo>
                                    <a:pt x="1170" y="861"/>
                                  </a:lnTo>
                                  <a:lnTo>
                                    <a:pt x="1188" y="879"/>
                                  </a:lnTo>
                                  <a:lnTo>
                                    <a:pt x="1210" y="895"/>
                                  </a:lnTo>
                                  <a:lnTo>
                                    <a:pt x="1234" y="907"/>
                                  </a:lnTo>
                                  <a:lnTo>
                                    <a:pt x="1260" y="919"/>
                                  </a:lnTo>
                                  <a:lnTo>
                                    <a:pt x="1289" y="924"/>
                                  </a:lnTo>
                                  <a:lnTo>
                                    <a:pt x="1321" y="930"/>
                                  </a:lnTo>
                                  <a:lnTo>
                                    <a:pt x="1355" y="930"/>
                                  </a:lnTo>
                                  <a:lnTo>
                                    <a:pt x="1380" y="930"/>
                                  </a:lnTo>
                                  <a:lnTo>
                                    <a:pt x="1408" y="928"/>
                                  </a:lnTo>
                                  <a:lnTo>
                                    <a:pt x="1434" y="924"/>
                                  </a:lnTo>
                                  <a:lnTo>
                                    <a:pt x="1459" y="919"/>
                                  </a:lnTo>
                                  <a:lnTo>
                                    <a:pt x="1459" y="988"/>
                                  </a:lnTo>
                                  <a:lnTo>
                                    <a:pt x="1430" y="994"/>
                                  </a:lnTo>
                                  <a:lnTo>
                                    <a:pt x="1402" y="998"/>
                                  </a:lnTo>
                                  <a:lnTo>
                                    <a:pt x="1372" y="1000"/>
                                  </a:lnTo>
                                  <a:lnTo>
                                    <a:pt x="1343" y="1000"/>
                                  </a:lnTo>
                                  <a:lnTo>
                                    <a:pt x="1301" y="998"/>
                                  </a:lnTo>
                                  <a:lnTo>
                                    <a:pt x="1263" y="994"/>
                                  </a:lnTo>
                                  <a:lnTo>
                                    <a:pt x="1226" y="984"/>
                                  </a:lnTo>
                                  <a:lnTo>
                                    <a:pt x="1194" y="974"/>
                                  </a:lnTo>
                                  <a:lnTo>
                                    <a:pt x="1164" y="958"/>
                                  </a:lnTo>
                                  <a:lnTo>
                                    <a:pt x="1137" y="942"/>
                                  </a:lnTo>
                                  <a:lnTo>
                                    <a:pt x="1113" y="921"/>
                                  </a:lnTo>
                                  <a:lnTo>
                                    <a:pt x="1091" y="899"/>
                                  </a:lnTo>
                                  <a:lnTo>
                                    <a:pt x="1071" y="873"/>
                                  </a:lnTo>
                                  <a:lnTo>
                                    <a:pt x="1056" y="845"/>
                                  </a:lnTo>
                                  <a:lnTo>
                                    <a:pt x="1042" y="816"/>
                                  </a:lnTo>
                                  <a:lnTo>
                                    <a:pt x="1030" y="784"/>
                                  </a:lnTo>
                                  <a:lnTo>
                                    <a:pt x="1022" y="748"/>
                                  </a:lnTo>
                                  <a:lnTo>
                                    <a:pt x="1016" y="713"/>
                                  </a:lnTo>
                                  <a:lnTo>
                                    <a:pt x="1012" y="675"/>
                                  </a:lnTo>
                                  <a:lnTo>
                                    <a:pt x="1010" y="635"/>
                                  </a:lnTo>
                                  <a:lnTo>
                                    <a:pt x="1012" y="602"/>
                                  </a:lnTo>
                                  <a:lnTo>
                                    <a:pt x="1014" y="570"/>
                                  </a:lnTo>
                                  <a:lnTo>
                                    <a:pt x="1016" y="538"/>
                                  </a:lnTo>
                                  <a:lnTo>
                                    <a:pt x="1022" y="509"/>
                                  </a:lnTo>
                                  <a:lnTo>
                                    <a:pt x="1030" y="479"/>
                                  </a:lnTo>
                                  <a:lnTo>
                                    <a:pt x="1038" y="449"/>
                                  </a:lnTo>
                                  <a:lnTo>
                                    <a:pt x="1050" y="424"/>
                                  </a:lnTo>
                                  <a:lnTo>
                                    <a:pt x="1064" y="398"/>
                                  </a:lnTo>
                                  <a:lnTo>
                                    <a:pt x="1079" y="374"/>
                                  </a:lnTo>
                                  <a:lnTo>
                                    <a:pt x="1097" y="354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41" y="319"/>
                                  </a:lnTo>
                                  <a:lnTo>
                                    <a:pt x="1155" y="313"/>
                                  </a:lnTo>
                                  <a:lnTo>
                                    <a:pt x="1168" y="307"/>
                                  </a:lnTo>
                                  <a:lnTo>
                                    <a:pt x="1182" y="301"/>
                                  </a:lnTo>
                                  <a:lnTo>
                                    <a:pt x="1198" y="297"/>
                                  </a:lnTo>
                                  <a:lnTo>
                                    <a:pt x="1214" y="295"/>
                                  </a:lnTo>
                                  <a:lnTo>
                                    <a:pt x="1232" y="291"/>
                                  </a:lnTo>
                                  <a:lnTo>
                                    <a:pt x="1250" y="291"/>
                                  </a:lnTo>
                                  <a:lnTo>
                                    <a:pt x="1267" y="289"/>
                                  </a:lnTo>
                                  <a:lnTo>
                                    <a:pt x="1291" y="291"/>
                                  </a:lnTo>
                                  <a:lnTo>
                                    <a:pt x="1315" y="293"/>
                                  </a:lnTo>
                                  <a:lnTo>
                                    <a:pt x="1337" y="297"/>
                                  </a:lnTo>
                                  <a:lnTo>
                                    <a:pt x="1358" y="305"/>
                                  </a:lnTo>
                                  <a:lnTo>
                                    <a:pt x="1376" y="311"/>
                                  </a:lnTo>
                                  <a:lnTo>
                                    <a:pt x="1394" y="321"/>
                                  </a:lnTo>
                                  <a:lnTo>
                                    <a:pt x="1412" y="333"/>
                                  </a:lnTo>
                                  <a:lnTo>
                                    <a:pt x="1426" y="344"/>
                                  </a:lnTo>
                                  <a:lnTo>
                                    <a:pt x="1440" y="360"/>
                                  </a:lnTo>
                                  <a:lnTo>
                                    <a:pt x="1452" y="376"/>
                                  </a:lnTo>
                                  <a:lnTo>
                                    <a:pt x="1461" y="392"/>
                                  </a:lnTo>
                                  <a:lnTo>
                                    <a:pt x="1469" y="412"/>
                                  </a:lnTo>
                                  <a:lnTo>
                                    <a:pt x="1475" y="432"/>
                                  </a:lnTo>
                                  <a:lnTo>
                                    <a:pt x="1479" y="453"/>
                                  </a:lnTo>
                                  <a:lnTo>
                                    <a:pt x="1483" y="477"/>
                                  </a:lnTo>
                                  <a:lnTo>
                                    <a:pt x="1483" y="501"/>
                                  </a:lnTo>
                                  <a:lnTo>
                                    <a:pt x="1392" y="501"/>
                                  </a:lnTo>
                                  <a:close/>
                                  <a:moveTo>
                                    <a:pt x="2022" y="984"/>
                                  </a:moveTo>
                                  <a:lnTo>
                                    <a:pt x="2022" y="556"/>
                                  </a:lnTo>
                                  <a:lnTo>
                                    <a:pt x="2022" y="523"/>
                                  </a:lnTo>
                                  <a:lnTo>
                                    <a:pt x="2018" y="489"/>
                                  </a:lnTo>
                                  <a:lnTo>
                                    <a:pt x="2016" y="471"/>
                                  </a:lnTo>
                                  <a:lnTo>
                                    <a:pt x="2014" y="455"/>
                                  </a:lnTo>
                                  <a:lnTo>
                                    <a:pt x="2010" y="439"/>
                                  </a:lnTo>
                                  <a:lnTo>
                                    <a:pt x="2004" y="426"/>
                                  </a:lnTo>
                                  <a:lnTo>
                                    <a:pt x="1996" y="412"/>
                                  </a:lnTo>
                                  <a:lnTo>
                                    <a:pt x="1988" y="398"/>
                                  </a:lnTo>
                                  <a:lnTo>
                                    <a:pt x="1978" y="386"/>
                                  </a:lnTo>
                                  <a:lnTo>
                                    <a:pt x="1968" y="376"/>
                                  </a:lnTo>
                                  <a:lnTo>
                                    <a:pt x="1954" y="368"/>
                                  </a:lnTo>
                                  <a:lnTo>
                                    <a:pt x="1939" y="362"/>
                                  </a:lnTo>
                                  <a:lnTo>
                                    <a:pt x="1921" y="360"/>
                                  </a:lnTo>
                                  <a:lnTo>
                                    <a:pt x="1901" y="358"/>
                                  </a:lnTo>
                                  <a:lnTo>
                                    <a:pt x="1881" y="360"/>
                                  </a:lnTo>
                                  <a:lnTo>
                                    <a:pt x="1861" y="364"/>
                                  </a:lnTo>
                                  <a:lnTo>
                                    <a:pt x="1845" y="370"/>
                                  </a:lnTo>
                                  <a:lnTo>
                                    <a:pt x="1828" y="380"/>
                                  </a:lnTo>
                                  <a:lnTo>
                                    <a:pt x="1812" y="392"/>
                                  </a:lnTo>
                                  <a:lnTo>
                                    <a:pt x="1798" y="404"/>
                                  </a:lnTo>
                                  <a:lnTo>
                                    <a:pt x="1784" y="420"/>
                                  </a:lnTo>
                                  <a:lnTo>
                                    <a:pt x="1772" y="435"/>
                                  </a:lnTo>
                                  <a:lnTo>
                                    <a:pt x="1760" y="451"/>
                                  </a:lnTo>
                                  <a:lnTo>
                                    <a:pt x="1750" y="469"/>
                                  </a:lnTo>
                                  <a:lnTo>
                                    <a:pt x="1741" y="487"/>
                                  </a:lnTo>
                                  <a:lnTo>
                                    <a:pt x="1731" y="507"/>
                                  </a:lnTo>
                                  <a:lnTo>
                                    <a:pt x="1717" y="542"/>
                                  </a:lnTo>
                                  <a:lnTo>
                                    <a:pt x="1707" y="578"/>
                                  </a:lnTo>
                                  <a:lnTo>
                                    <a:pt x="1697" y="614"/>
                                  </a:lnTo>
                                  <a:lnTo>
                                    <a:pt x="1691" y="649"/>
                                  </a:lnTo>
                                  <a:lnTo>
                                    <a:pt x="1687" y="687"/>
                                  </a:lnTo>
                                  <a:lnTo>
                                    <a:pt x="1687" y="725"/>
                                  </a:lnTo>
                                  <a:lnTo>
                                    <a:pt x="1687" y="984"/>
                                  </a:lnTo>
                                  <a:lnTo>
                                    <a:pt x="1616" y="984"/>
                                  </a:lnTo>
                                  <a:lnTo>
                                    <a:pt x="1616" y="0"/>
                                  </a:lnTo>
                                  <a:lnTo>
                                    <a:pt x="1687" y="0"/>
                                  </a:lnTo>
                                  <a:lnTo>
                                    <a:pt x="1687" y="473"/>
                                  </a:lnTo>
                                  <a:lnTo>
                                    <a:pt x="1689" y="473"/>
                                  </a:lnTo>
                                  <a:lnTo>
                                    <a:pt x="1697" y="451"/>
                                  </a:lnTo>
                                  <a:lnTo>
                                    <a:pt x="1705" y="432"/>
                                  </a:lnTo>
                                  <a:lnTo>
                                    <a:pt x="1713" y="414"/>
                                  </a:lnTo>
                                  <a:lnTo>
                                    <a:pt x="1723" y="396"/>
                                  </a:lnTo>
                                  <a:lnTo>
                                    <a:pt x="1733" y="380"/>
                                  </a:lnTo>
                                  <a:lnTo>
                                    <a:pt x="1743" y="364"/>
                                  </a:lnTo>
                                  <a:lnTo>
                                    <a:pt x="1754" y="350"/>
                                  </a:lnTo>
                                  <a:lnTo>
                                    <a:pt x="1766" y="338"/>
                                  </a:lnTo>
                                  <a:lnTo>
                                    <a:pt x="1780" y="327"/>
                                  </a:lnTo>
                                  <a:lnTo>
                                    <a:pt x="1796" y="317"/>
                                  </a:lnTo>
                                  <a:lnTo>
                                    <a:pt x="1812" y="309"/>
                                  </a:lnTo>
                                  <a:lnTo>
                                    <a:pt x="1830" y="303"/>
                                  </a:lnTo>
                                  <a:lnTo>
                                    <a:pt x="1849" y="297"/>
                                  </a:lnTo>
                                  <a:lnTo>
                                    <a:pt x="1869" y="293"/>
                                  </a:lnTo>
                                  <a:lnTo>
                                    <a:pt x="1891" y="291"/>
                                  </a:lnTo>
                                  <a:lnTo>
                                    <a:pt x="1915" y="289"/>
                                  </a:lnTo>
                                  <a:lnTo>
                                    <a:pt x="1933" y="291"/>
                                  </a:lnTo>
                                  <a:lnTo>
                                    <a:pt x="1948" y="293"/>
                                  </a:lnTo>
                                  <a:lnTo>
                                    <a:pt x="1966" y="299"/>
                                  </a:lnTo>
                                  <a:lnTo>
                                    <a:pt x="1982" y="305"/>
                                  </a:lnTo>
                                  <a:lnTo>
                                    <a:pt x="1996" y="311"/>
                                  </a:lnTo>
                                  <a:lnTo>
                                    <a:pt x="2010" y="317"/>
                                  </a:lnTo>
                                  <a:lnTo>
                                    <a:pt x="2022" y="325"/>
                                  </a:lnTo>
                                  <a:lnTo>
                                    <a:pt x="2032" y="335"/>
                                  </a:lnTo>
                                  <a:lnTo>
                                    <a:pt x="2043" y="342"/>
                                  </a:lnTo>
                                  <a:lnTo>
                                    <a:pt x="2051" y="352"/>
                                  </a:lnTo>
                                  <a:lnTo>
                                    <a:pt x="2059" y="364"/>
                                  </a:lnTo>
                                  <a:lnTo>
                                    <a:pt x="2067" y="374"/>
                                  </a:lnTo>
                                  <a:lnTo>
                                    <a:pt x="2073" y="386"/>
                                  </a:lnTo>
                                  <a:lnTo>
                                    <a:pt x="2079" y="398"/>
                                  </a:lnTo>
                                  <a:lnTo>
                                    <a:pt x="2083" y="412"/>
                                  </a:lnTo>
                                  <a:lnTo>
                                    <a:pt x="2087" y="424"/>
                                  </a:lnTo>
                                  <a:lnTo>
                                    <a:pt x="2091" y="453"/>
                                  </a:lnTo>
                                  <a:lnTo>
                                    <a:pt x="2093" y="483"/>
                                  </a:lnTo>
                                  <a:lnTo>
                                    <a:pt x="2093" y="984"/>
                                  </a:lnTo>
                                  <a:lnTo>
                                    <a:pt x="2022" y="984"/>
                                  </a:lnTo>
                                  <a:close/>
                                  <a:moveTo>
                                    <a:pt x="2647" y="984"/>
                                  </a:moveTo>
                                  <a:lnTo>
                                    <a:pt x="2647" y="556"/>
                                  </a:lnTo>
                                  <a:lnTo>
                                    <a:pt x="2647" y="523"/>
                                  </a:lnTo>
                                  <a:lnTo>
                                    <a:pt x="2645" y="489"/>
                                  </a:lnTo>
                                  <a:lnTo>
                                    <a:pt x="2643" y="473"/>
                                  </a:lnTo>
                                  <a:lnTo>
                                    <a:pt x="2639" y="455"/>
                                  </a:lnTo>
                                  <a:lnTo>
                                    <a:pt x="2635" y="439"/>
                                  </a:lnTo>
                                  <a:lnTo>
                                    <a:pt x="2629" y="426"/>
                                  </a:lnTo>
                                  <a:lnTo>
                                    <a:pt x="2623" y="412"/>
                                  </a:lnTo>
                                  <a:lnTo>
                                    <a:pt x="2616" y="398"/>
                                  </a:lnTo>
                                  <a:lnTo>
                                    <a:pt x="2606" y="388"/>
                                  </a:lnTo>
                                  <a:lnTo>
                                    <a:pt x="2594" y="378"/>
                                  </a:lnTo>
                                  <a:lnTo>
                                    <a:pt x="2582" y="370"/>
                                  </a:lnTo>
                                  <a:lnTo>
                                    <a:pt x="2566" y="364"/>
                                  </a:lnTo>
                                  <a:lnTo>
                                    <a:pt x="2548" y="360"/>
                                  </a:lnTo>
                                  <a:lnTo>
                                    <a:pt x="2528" y="358"/>
                                  </a:lnTo>
                                  <a:lnTo>
                                    <a:pt x="2509" y="360"/>
                                  </a:lnTo>
                                  <a:lnTo>
                                    <a:pt x="2489" y="364"/>
                                  </a:lnTo>
                                  <a:lnTo>
                                    <a:pt x="2471" y="370"/>
                                  </a:lnTo>
                                  <a:lnTo>
                                    <a:pt x="2455" y="380"/>
                                  </a:lnTo>
                                  <a:lnTo>
                                    <a:pt x="2439" y="392"/>
                                  </a:lnTo>
                                  <a:lnTo>
                                    <a:pt x="2426" y="404"/>
                                  </a:lnTo>
                                  <a:lnTo>
                                    <a:pt x="2412" y="420"/>
                                  </a:lnTo>
                                  <a:lnTo>
                                    <a:pt x="2400" y="435"/>
                                  </a:lnTo>
                                  <a:lnTo>
                                    <a:pt x="2388" y="451"/>
                                  </a:lnTo>
                                  <a:lnTo>
                                    <a:pt x="2376" y="469"/>
                                  </a:lnTo>
                                  <a:lnTo>
                                    <a:pt x="2368" y="487"/>
                                  </a:lnTo>
                                  <a:lnTo>
                                    <a:pt x="2358" y="507"/>
                                  </a:lnTo>
                                  <a:lnTo>
                                    <a:pt x="2344" y="542"/>
                                  </a:lnTo>
                                  <a:lnTo>
                                    <a:pt x="2334" y="578"/>
                                  </a:lnTo>
                                  <a:lnTo>
                                    <a:pt x="2325" y="614"/>
                                  </a:lnTo>
                                  <a:lnTo>
                                    <a:pt x="2319" y="649"/>
                                  </a:lnTo>
                                  <a:lnTo>
                                    <a:pt x="2315" y="687"/>
                                  </a:lnTo>
                                  <a:lnTo>
                                    <a:pt x="2313" y="725"/>
                                  </a:lnTo>
                                  <a:lnTo>
                                    <a:pt x="2313" y="984"/>
                                  </a:lnTo>
                                  <a:lnTo>
                                    <a:pt x="2241" y="984"/>
                                  </a:lnTo>
                                  <a:lnTo>
                                    <a:pt x="2241" y="305"/>
                                  </a:lnTo>
                                  <a:lnTo>
                                    <a:pt x="2313" y="305"/>
                                  </a:lnTo>
                                  <a:lnTo>
                                    <a:pt x="2313" y="473"/>
                                  </a:lnTo>
                                  <a:lnTo>
                                    <a:pt x="2317" y="473"/>
                                  </a:lnTo>
                                  <a:lnTo>
                                    <a:pt x="2325" y="451"/>
                                  </a:lnTo>
                                  <a:lnTo>
                                    <a:pt x="2332" y="432"/>
                                  </a:lnTo>
                                  <a:lnTo>
                                    <a:pt x="2340" y="414"/>
                                  </a:lnTo>
                                  <a:lnTo>
                                    <a:pt x="2348" y="396"/>
                                  </a:lnTo>
                                  <a:lnTo>
                                    <a:pt x="2358" y="380"/>
                                  </a:lnTo>
                                  <a:lnTo>
                                    <a:pt x="2370" y="364"/>
                                  </a:lnTo>
                                  <a:lnTo>
                                    <a:pt x="2382" y="350"/>
                                  </a:lnTo>
                                  <a:lnTo>
                                    <a:pt x="2394" y="338"/>
                                  </a:lnTo>
                                  <a:lnTo>
                                    <a:pt x="2408" y="327"/>
                                  </a:lnTo>
                                  <a:lnTo>
                                    <a:pt x="2424" y="317"/>
                                  </a:lnTo>
                                  <a:lnTo>
                                    <a:pt x="2439" y="309"/>
                                  </a:lnTo>
                                  <a:lnTo>
                                    <a:pt x="2457" y="303"/>
                                  </a:lnTo>
                                  <a:lnTo>
                                    <a:pt x="2475" y="297"/>
                                  </a:lnTo>
                                  <a:lnTo>
                                    <a:pt x="2497" y="293"/>
                                  </a:lnTo>
                                  <a:lnTo>
                                    <a:pt x="2519" y="291"/>
                                  </a:lnTo>
                                  <a:lnTo>
                                    <a:pt x="2542" y="289"/>
                                  </a:lnTo>
                                  <a:lnTo>
                                    <a:pt x="2558" y="291"/>
                                  </a:lnTo>
                                  <a:lnTo>
                                    <a:pt x="2576" y="293"/>
                                  </a:lnTo>
                                  <a:lnTo>
                                    <a:pt x="2594" y="299"/>
                                  </a:lnTo>
                                  <a:lnTo>
                                    <a:pt x="2610" y="305"/>
                                  </a:lnTo>
                                  <a:lnTo>
                                    <a:pt x="2623" y="311"/>
                                  </a:lnTo>
                                  <a:lnTo>
                                    <a:pt x="2637" y="317"/>
                                  </a:lnTo>
                                  <a:lnTo>
                                    <a:pt x="2649" y="325"/>
                                  </a:lnTo>
                                  <a:lnTo>
                                    <a:pt x="2659" y="335"/>
                                  </a:lnTo>
                                  <a:lnTo>
                                    <a:pt x="2669" y="342"/>
                                  </a:lnTo>
                                  <a:lnTo>
                                    <a:pt x="2679" y="352"/>
                                  </a:lnTo>
                                  <a:lnTo>
                                    <a:pt x="2687" y="364"/>
                                  </a:lnTo>
                                  <a:lnTo>
                                    <a:pt x="2693" y="374"/>
                                  </a:lnTo>
                                  <a:lnTo>
                                    <a:pt x="2705" y="400"/>
                                  </a:lnTo>
                                  <a:lnTo>
                                    <a:pt x="2713" y="426"/>
                                  </a:lnTo>
                                  <a:lnTo>
                                    <a:pt x="2717" y="453"/>
                                  </a:lnTo>
                                  <a:lnTo>
                                    <a:pt x="2718" y="483"/>
                                  </a:lnTo>
                                  <a:lnTo>
                                    <a:pt x="2718" y="984"/>
                                  </a:lnTo>
                                  <a:lnTo>
                                    <a:pt x="2647" y="984"/>
                                  </a:lnTo>
                                  <a:close/>
                                  <a:moveTo>
                                    <a:pt x="3150" y="358"/>
                                  </a:moveTo>
                                  <a:lnTo>
                                    <a:pt x="3134" y="358"/>
                                  </a:lnTo>
                                  <a:lnTo>
                                    <a:pt x="3120" y="360"/>
                                  </a:lnTo>
                                  <a:lnTo>
                                    <a:pt x="3106" y="362"/>
                                  </a:lnTo>
                                  <a:lnTo>
                                    <a:pt x="3095" y="366"/>
                                  </a:lnTo>
                                  <a:lnTo>
                                    <a:pt x="3071" y="374"/>
                                  </a:lnTo>
                                  <a:lnTo>
                                    <a:pt x="3051" y="386"/>
                                  </a:lnTo>
                                  <a:lnTo>
                                    <a:pt x="3033" y="402"/>
                                  </a:lnTo>
                                  <a:lnTo>
                                    <a:pt x="3017" y="418"/>
                                  </a:lnTo>
                                  <a:lnTo>
                                    <a:pt x="3006" y="437"/>
                                  </a:lnTo>
                                  <a:lnTo>
                                    <a:pt x="2994" y="459"/>
                                  </a:lnTo>
                                  <a:lnTo>
                                    <a:pt x="2984" y="481"/>
                                  </a:lnTo>
                                  <a:lnTo>
                                    <a:pt x="2978" y="505"/>
                                  </a:lnTo>
                                  <a:lnTo>
                                    <a:pt x="2972" y="530"/>
                                  </a:lnTo>
                                  <a:lnTo>
                                    <a:pt x="2966" y="554"/>
                                  </a:lnTo>
                                  <a:lnTo>
                                    <a:pt x="2962" y="606"/>
                                  </a:lnTo>
                                  <a:lnTo>
                                    <a:pt x="2960" y="655"/>
                                  </a:lnTo>
                                  <a:lnTo>
                                    <a:pt x="2962" y="705"/>
                                  </a:lnTo>
                                  <a:lnTo>
                                    <a:pt x="2966" y="754"/>
                                  </a:lnTo>
                                  <a:lnTo>
                                    <a:pt x="2972" y="778"/>
                                  </a:lnTo>
                                  <a:lnTo>
                                    <a:pt x="2978" y="800"/>
                                  </a:lnTo>
                                  <a:lnTo>
                                    <a:pt x="2984" y="822"/>
                                  </a:lnTo>
                                  <a:lnTo>
                                    <a:pt x="2994" y="841"/>
                                  </a:lnTo>
                                  <a:lnTo>
                                    <a:pt x="3006" y="861"/>
                                  </a:lnTo>
                                  <a:lnTo>
                                    <a:pt x="3017" y="879"/>
                                  </a:lnTo>
                                  <a:lnTo>
                                    <a:pt x="3033" y="893"/>
                                  </a:lnTo>
                                  <a:lnTo>
                                    <a:pt x="3051" y="907"/>
                                  </a:lnTo>
                                  <a:lnTo>
                                    <a:pt x="3071" y="917"/>
                                  </a:lnTo>
                                  <a:lnTo>
                                    <a:pt x="3095" y="924"/>
                                  </a:lnTo>
                                  <a:lnTo>
                                    <a:pt x="3120" y="930"/>
                                  </a:lnTo>
                                  <a:lnTo>
                                    <a:pt x="3150" y="930"/>
                                  </a:lnTo>
                                  <a:lnTo>
                                    <a:pt x="3178" y="930"/>
                                  </a:lnTo>
                                  <a:lnTo>
                                    <a:pt x="3203" y="924"/>
                                  </a:lnTo>
                                  <a:lnTo>
                                    <a:pt x="3227" y="917"/>
                                  </a:lnTo>
                                  <a:lnTo>
                                    <a:pt x="3247" y="907"/>
                                  </a:lnTo>
                                  <a:lnTo>
                                    <a:pt x="3265" y="895"/>
                                  </a:lnTo>
                                  <a:lnTo>
                                    <a:pt x="3281" y="879"/>
                                  </a:lnTo>
                                  <a:lnTo>
                                    <a:pt x="3295" y="861"/>
                                  </a:lnTo>
                                  <a:lnTo>
                                    <a:pt x="3306" y="843"/>
                                  </a:lnTo>
                                  <a:lnTo>
                                    <a:pt x="3316" y="822"/>
                                  </a:lnTo>
                                  <a:lnTo>
                                    <a:pt x="3324" y="800"/>
                                  </a:lnTo>
                                  <a:lnTo>
                                    <a:pt x="3332" y="778"/>
                                  </a:lnTo>
                                  <a:lnTo>
                                    <a:pt x="3336" y="754"/>
                                  </a:lnTo>
                                  <a:lnTo>
                                    <a:pt x="3340" y="730"/>
                                  </a:lnTo>
                                  <a:lnTo>
                                    <a:pt x="3342" y="705"/>
                                  </a:lnTo>
                                  <a:lnTo>
                                    <a:pt x="3344" y="679"/>
                                  </a:lnTo>
                                  <a:lnTo>
                                    <a:pt x="3344" y="655"/>
                                  </a:lnTo>
                                  <a:lnTo>
                                    <a:pt x="3344" y="629"/>
                                  </a:lnTo>
                                  <a:lnTo>
                                    <a:pt x="3342" y="606"/>
                                  </a:lnTo>
                                  <a:lnTo>
                                    <a:pt x="3340" y="580"/>
                                  </a:lnTo>
                                  <a:lnTo>
                                    <a:pt x="3336" y="554"/>
                                  </a:lnTo>
                                  <a:lnTo>
                                    <a:pt x="3332" y="529"/>
                                  </a:lnTo>
                                  <a:lnTo>
                                    <a:pt x="3324" y="505"/>
                                  </a:lnTo>
                                  <a:lnTo>
                                    <a:pt x="3316" y="481"/>
                                  </a:lnTo>
                                  <a:lnTo>
                                    <a:pt x="3306" y="459"/>
                                  </a:lnTo>
                                  <a:lnTo>
                                    <a:pt x="3295" y="437"/>
                                  </a:lnTo>
                                  <a:lnTo>
                                    <a:pt x="3283" y="418"/>
                                  </a:lnTo>
                                  <a:lnTo>
                                    <a:pt x="3265" y="402"/>
                                  </a:lnTo>
                                  <a:lnTo>
                                    <a:pt x="3247" y="386"/>
                                  </a:lnTo>
                                  <a:lnTo>
                                    <a:pt x="3227" y="374"/>
                                  </a:lnTo>
                                  <a:lnTo>
                                    <a:pt x="3203" y="366"/>
                                  </a:lnTo>
                                  <a:lnTo>
                                    <a:pt x="3192" y="362"/>
                                  </a:lnTo>
                                  <a:lnTo>
                                    <a:pt x="3178" y="360"/>
                                  </a:lnTo>
                                  <a:lnTo>
                                    <a:pt x="3164" y="358"/>
                                  </a:lnTo>
                                  <a:lnTo>
                                    <a:pt x="3150" y="358"/>
                                  </a:lnTo>
                                  <a:close/>
                                  <a:moveTo>
                                    <a:pt x="3154" y="1000"/>
                                  </a:moveTo>
                                  <a:lnTo>
                                    <a:pt x="3134" y="1000"/>
                                  </a:lnTo>
                                  <a:lnTo>
                                    <a:pt x="3116" y="998"/>
                                  </a:lnTo>
                                  <a:lnTo>
                                    <a:pt x="3099" y="996"/>
                                  </a:lnTo>
                                  <a:lnTo>
                                    <a:pt x="3083" y="992"/>
                                  </a:lnTo>
                                  <a:lnTo>
                                    <a:pt x="3067" y="988"/>
                                  </a:lnTo>
                                  <a:lnTo>
                                    <a:pt x="3051" y="982"/>
                                  </a:lnTo>
                                  <a:lnTo>
                                    <a:pt x="3037" y="976"/>
                                  </a:lnTo>
                                  <a:lnTo>
                                    <a:pt x="3023" y="970"/>
                                  </a:lnTo>
                                  <a:lnTo>
                                    <a:pt x="2998" y="954"/>
                                  </a:lnTo>
                                  <a:lnTo>
                                    <a:pt x="2976" y="934"/>
                                  </a:lnTo>
                                  <a:lnTo>
                                    <a:pt x="2956" y="915"/>
                                  </a:lnTo>
                                  <a:lnTo>
                                    <a:pt x="2936" y="891"/>
                                  </a:lnTo>
                                  <a:lnTo>
                                    <a:pt x="2922" y="865"/>
                                  </a:lnTo>
                                  <a:lnTo>
                                    <a:pt x="2909" y="837"/>
                                  </a:lnTo>
                                  <a:lnTo>
                                    <a:pt x="2899" y="808"/>
                                  </a:lnTo>
                                  <a:lnTo>
                                    <a:pt x="2889" y="778"/>
                                  </a:lnTo>
                                  <a:lnTo>
                                    <a:pt x="2883" y="746"/>
                                  </a:lnTo>
                                  <a:lnTo>
                                    <a:pt x="2877" y="713"/>
                                  </a:lnTo>
                                  <a:lnTo>
                                    <a:pt x="2875" y="679"/>
                                  </a:lnTo>
                                  <a:lnTo>
                                    <a:pt x="2875" y="645"/>
                                  </a:lnTo>
                                  <a:lnTo>
                                    <a:pt x="2875" y="612"/>
                                  </a:lnTo>
                                  <a:lnTo>
                                    <a:pt x="2877" y="580"/>
                                  </a:lnTo>
                                  <a:lnTo>
                                    <a:pt x="2883" y="546"/>
                                  </a:lnTo>
                                  <a:lnTo>
                                    <a:pt x="2889" y="515"/>
                                  </a:lnTo>
                                  <a:lnTo>
                                    <a:pt x="2897" y="483"/>
                                  </a:lnTo>
                                  <a:lnTo>
                                    <a:pt x="2909" y="455"/>
                                  </a:lnTo>
                                  <a:lnTo>
                                    <a:pt x="2920" y="428"/>
                                  </a:lnTo>
                                  <a:lnTo>
                                    <a:pt x="2936" y="400"/>
                                  </a:lnTo>
                                  <a:lnTo>
                                    <a:pt x="2954" y="376"/>
                                  </a:lnTo>
                                  <a:lnTo>
                                    <a:pt x="2974" y="354"/>
                                  </a:lnTo>
                                  <a:lnTo>
                                    <a:pt x="2998" y="336"/>
                                  </a:lnTo>
                                  <a:lnTo>
                                    <a:pt x="3023" y="321"/>
                                  </a:lnTo>
                                  <a:lnTo>
                                    <a:pt x="3037" y="313"/>
                                  </a:lnTo>
                                  <a:lnTo>
                                    <a:pt x="3051" y="307"/>
                                  </a:lnTo>
                                  <a:lnTo>
                                    <a:pt x="3067" y="303"/>
                                  </a:lnTo>
                                  <a:lnTo>
                                    <a:pt x="3083" y="297"/>
                                  </a:lnTo>
                                  <a:lnTo>
                                    <a:pt x="3099" y="295"/>
                                  </a:lnTo>
                                  <a:lnTo>
                                    <a:pt x="3116" y="291"/>
                                  </a:lnTo>
                                  <a:lnTo>
                                    <a:pt x="3134" y="291"/>
                                  </a:lnTo>
                                  <a:lnTo>
                                    <a:pt x="3154" y="289"/>
                                  </a:lnTo>
                                  <a:lnTo>
                                    <a:pt x="3172" y="291"/>
                                  </a:lnTo>
                                  <a:lnTo>
                                    <a:pt x="3190" y="291"/>
                                  </a:lnTo>
                                  <a:lnTo>
                                    <a:pt x="3207" y="295"/>
                                  </a:lnTo>
                                  <a:lnTo>
                                    <a:pt x="3223" y="297"/>
                                  </a:lnTo>
                                  <a:lnTo>
                                    <a:pt x="3239" y="303"/>
                                  </a:lnTo>
                                  <a:lnTo>
                                    <a:pt x="3255" y="307"/>
                                  </a:lnTo>
                                  <a:lnTo>
                                    <a:pt x="3269" y="313"/>
                                  </a:lnTo>
                                  <a:lnTo>
                                    <a:pt x="3283" y="321"/>
                                  </a:lnTo>
                                  <a:lnTo>
                                    <a:pt x="3308" y="336"/>
                                  </a:lnTo>
                                  <a:lnTo>
                                    <a:pt x="3330" y="356"/>
                                  </a:lnTo>
                                  <a:lnTo>
                                    <a:pt x="3352" y="378"/>
                                  </a:lnTo>
                                  <a:lnTo>
                                    <a:pt x="3368" y="402"/>
                                  </a:lnTo>
                                  <a:lnTo>
                                    <a:pt x="3384" y="428"/>
                                  </a:lnTo>
                                  <a:lnTo>
                                    <a:pt x="3397" y="455"/>
                                  </a:lnTo>
                                  <a:lnTo>
                                    <a:pt x="3407" y="485"/>
                                  </a:lnTo>
                                  <a:lnTo>
                                    <a:pt x="3415" y="515"/>
                                  </a:lnTo>
                                  <a:lnTo>
                                    <a:pt x="3421" y="546"/>
                                  </a:lnTo>
                                  <a:lnTo>
                                    <a:pt x="3427" y="580"/>
                                  </a:lnTo>
                                  <a:lnTo>
                                    <a:pt x="3429" y="614"/>
                                  </a:lnTo>
                                  <a:lnTo>
                                    <a:pt x="3429" y="645"/>
                                  </a:lnTo>
                                  <a:lnTo>
                                    <a:pt x="3429" y="679"/>
                                  </a:lnTo>
                                  <a:lnTo>
                                    <a:pt x="3427" y="713"/>
                                  </a:lnTo>
                                  <a:lnTo>
                                    <a:pt x="3421" y="744"/>
                                  </a:lnTo>
                                  <a:lnTo>
                                    <a:pt x="3415" y="776"/>
                                  </a:lnTo>
                                  <a:lnTo>
                                    <a:pt x="3407" y="808"/>
                                  </a:lnTo>
                                  <a:lnTo>
                                    <a:pt x="3397" y="837"/>
                                  </a:lnTo>
                                  <a:lnTo>
                                    <a:pt x="3384" y="863"/>
                                  </a:lnTo>
                                  <a:lnTo>
                                    <a:pt x="3368" y="891"/>
                                  </a:lnTo>
                                  <a:lnTo>
                                    <a:pt x="3352" y="913"/>
                                  </a:lnTo>
                                  <a:lnTo>
                                    <a:pt x="3330" y="934"/>
                                  </a:lnTo>
                                  <a:lnTo>
                                    <a:pt x="3308" y="954"/>
                                  </a:lnTo>
                                  <a:lnTo>
                                    <a:pt x="3283" y="970"/>
                                  </a:lnTo>
                                  <a:lnTo>
                                    <a:pt x="3269" y="976"/>
                                  </a:lnTo>
                                  <a:lnTo>
                                    <a:pt x="3255" y="982"/>
                                  </a:lnTo>
                                  <a:lnTo>
                                    <a:pt x="3239" y="988"/>
                                  </a:lnTo>
                                  <a:lnTo>
                                    <a:pt x="3223" y="992"/>
                                  </a:lnTo>
                                  <a:lnTo>
                                    <a:pt x="3207" y="996"/>
                                  </a:lnTo>
                                  <a:lnTo>
                                    <a:pt x="3190" y="998"/>
                                  </a:lnTo>
                                  <a:lnTo>
                                    <a:pt x="3172" y="1000"/>
                                  </a:lnTo>
                                  <a:lnTo>
                                    <a:pt x="3154" y="1000"/>
                                  </a:lnTo>
                                  <a:close/>
                                  <a:moveTo>
                                    <a:pt x="3560" y="0"/>
                                  </a:moveTo>
                                  <a:lnTo>
                                    <a:pt x="3631" y="0"/>
                                  </a:lnTo>
                                  <a:lnTo>
                                    <a:pt x="3631" y="984"/>
                                  </a:lnTo>
                                  <a:lnTo>
                                    <a:pt x="3560" y="984"/>
                                  </a:lnTo>
                                  <a:lnTo>
                                    <a:pt x="3560" y="0"/>
                                  </a:lnTo>
                                  <a:close/>
                                  <a:moveTo>
                                    <a:pt x="4067" y="358"/>
                                  </a:moveTo>
                                  <a:lnTo>
                                    <a:pt x="4051" y="358"/>
                                  </a:lnTo>
                                  <a:lnTo>
                                    <a:pt x="4037" y="360"/>
                                  </a:lnTo>
                                  <a:lnTo>
                                    <a:pt x="4023" y="362"/>
                                  </a:lnTo>
                                  <a:lnTo>
                                    <a:pt x="4011" y="366"/>
                                  </a:lnTo>
                                  <a:lnTo>
                                    <a:pt x="3989" y="374"/>
                                  </a:lnTo>
                                  <a:lnTo>
                                    <a:pt x="3968" y="386"/>
                                  </a:lnTo>
                                  <a:lnTo>
                                    <a:pt x="3950" y="402"/>
                                  </a:lnTo>
                                  <a:lnTo>
                                    <a:pt x="3936" y="418"/>
                                  </a:lnTo>
                                  <a:lnTo>
                                    <a:pt x="3922" y="437"/>
                                  </a:lnTo>
                                  <a:lnTo>
                                    <a:pt x="3910" y="459"/>
                                  </a:lnTo>
                                  <a:lnTo>
                                    <a:pt x="3902" y="481"/>
                                  </a:lnTo>
                                  <a:lnTo>
                                    <a:pt x="3894" y="505"/>
                                  </a:lnTo>
                                  <a:lnTo>
                                    <a:pt x="3888" y="530"/>
                                  </a:lnTo>
                                  <a:lnTo>
                                    <a:pt x="3883" y="554"/>
                                  </a:lnTo>
                                  <a:lnTo>
                                    <a:pt x="3879" y="606"/>
                                  </a:lnTo>
                                  <a:lnTo>
                                    <a:pt x="3877" y="655"/>
                                  </a:lnTo>
                                  <a:lnTo>
                                    <a:pt x="3879" y="705"/>
                                  </a:lnTo>
                                  <a:lnTo>
                                    <a:pt x="3883" y="754"/>
                                  </a:lnTo>
                                  <a:lnTo>
                                    <a:pt x="3888" y="778"/>
                                  </a:lnTo>
                                  <a:lnTo>
                                    <a:pt x="3894" y="800"/>
                                  </a:lnTo>
                                  <a:lnTo>
                                    <a:pt x="3902" y="822"/>
                                  </a:lnTo>
                                  <a:lnTo>
                                    <a:pt x="3910" y="841"/>
                                  </a:lnTo>
                                  <a:lnTo>
                                    <a:pt x="3922" y="861"/>
                                  </a:lnTo>
                                  <a:lnTo>
                                    <a:pt x="3936" y="879"/>
                                  </a:lnTo>
                                  <a:lnTo>
                                    <a:pt x="3950" y="893"/>
                                  </a:lnTo>
                                  <a:lnTo>
                                    <a:pt x="3968" y="907"/>
                                  </a:lnTo>
                                  <a:lnTo>
                                    <a:pt x="3989" y="917"/>
                                  </a:lnTo>
                                  <a:lnTo>
                                    <a:pt x="4011" y="924"/>
                                  </a:lnTo>
                                  <a:lnTo>
                                    <a:pt x="4037" y="930"/>
                                  </a:lnTo>
                                  <a:lnTo>
                                    <a:pt x="4067" y="930"/>
                                  </a:lnTo>
                                  <a:lnTo>
                                    <a:pt x="4094" y="930"/>
                                  </a:lnTo>
                                  <a:lnTo>
                                    <a:pt x="4120" y="924"/>
                                  </a:lnTo>
                                  <a:lnTo>
                                    <a:pt x="4144" y="917"/>
                                  </a:lnTo>
                                  <a:lnTo>
                                    <a:pt x="4164" y="907"/>
                                  </a:lnTo>
                                  <a:lnTo>
                                    <a:pt x="4181" y="895"/>
                                  </a:lnTo>
                                  <a:lnTo>
                                    <a:pt x="4197" y="879"/>
                                  </a:lnTo>
                                  <a:lnTo>
                                    <a:pt x="4211" y="861"/>
                                  </a:lnTo>
                                  <a:lnTo>
                                    <a:pt x="4223" y="843"/>
                                  </a:lnTo>
                                  <a:lnTo>
                                    <a:pt x="4233" y="822"/>
                                  </a:lnTo>
                                  <a:lnTo>
                                    <a:pt x="4241" y="800"/>
                                  </a:lnTo>
                                  <a:lnTo>
                                    <a:pt x="4249" y="778"/>
                                  </a:lnTo>
                                  <a:lnTo>
                                    <a:pt x="4253" y="754"/>
                                  </a:lnTo>
                                  <a:lnTo>
                                    <a:pt x="4257" y="730"/>
                                  </a:lnTo>
                                  <a:lnTo>
                                    <a:pt x="4259" y="705"/>
                                  </a:lnTo>
                                  <a:lnTo>
                                    <a:pt x="4261" y="679"/>
                                  </a:lnTo>
                                  <a:lnTo>
                                    <a:pt x="4261" y="655"/>
                                  </a:lnTo>
                                  <a:lnTo>
                                    <a:pt x="4261" y="629"/>
                                  </a:lnTo>
                                  <a:lnTo>
                                    <a:pt x="4259" y="606"/>
                                  </a:lnTo>
                                  <a:lnTo>
                                    <a:pt x="4257" y="580"/>
                                  </a:lnTo>
                                  <a:lnTo>
                                    <a:pt x="4253" y="554"/>
                                  </a:lnTo>
                                  <a:lnTo>
                                    <a:pt x="4249" y="529"/>
                                  </a:lnTo>
                                  <a:lnTo>
                                    <a:pt x="4243" y="505"/>
                                  </a:lnTo>
                                  <a:lnTo>
                                    <a:pt x="4233" y="481"/>
                                  </a:lnTo>
                                  <a:lnTo>
                                    <a:pt x="4223" y="459"/>
                                  </a:lnTo>
                                  <a:lnTo>
                                    <a:pt x="4213" y="437"/>
                                  </a:lnTo>
                                  <a:lnTo>
                                    <a:pt x="4199" y="418"/>
                                  </a:lnTo>
                                  <a:lnTo>
                                    <a:pt x="4183" y="402"/>
                                  </a:lnTo>
                                  <a:lnTo>
                                    <a:pt x="4164" y="386"/>
                                  </a:lnTo>
                                  <a:lnTo>
                                    <a:pt x="4144" y="374"/>
                                  </a:lnTo>
                                  <a:lnTo>
                                    <a:pt x="4120" y="366"/>
                                  </a:lnTo>
                                  <a:lnTo>
                                    <a:pt x="4108" y="362"/>
                                  </a:lnTo>
                                  <a:lnTo>
                                    <a:pt x="4094" y="360"/>
                                  </a:lnTo>
                                  <a:lnTo>
                                    <a:pt x="4080" y="358"/>
                                  </a:lnTo>
                                  <a:lnTo>
                                    <a:pt x="4067" y="358"/>
                                  </a:lnTo>
                                  <a:close/>
                                  <a:moveTo>
                                    <a:pt x="4071" y="1000"/>
                                  </a:moveTo>
                                  <a:lnTo>
                                    <a:pt x="4051" y="1000"/>
                                  </a:lnTo>
                                  <a:lnTo>
                                    <a:pt x="4033" y="998"/>
                                  </a:lnTo>
                                  <a:lnTo>
                                    <a:pt x="4017" y="996"/>
                                  </a:lnTo>
                                  <a:lnTo>
                                    <a:pt x="3999" y="992"/>
                                  </a:lnTo>
                                  <a:lnTo>
                                    <a:pt x="3983" y="988"/>
                                  </a:lnTo>
                                  <a:lnTo>
                                    <a:pt x="3970" y="982"/>
                                  </a:lnTo>
                                  <a:lnTo>
                                    <a:pt x="3954" y="976"/>
                                  </a:lnTo>
                                  <a:lnTo>
                                    <a:pt x="3940" y="970"/>
                                  </a:lnTo>
                                  <a:lnTo>
                                    <a:pt x="3914" y="954"/>
                                  </a:lnTo>
                                  <a:lnTo>
                                    <a:pt x="3892" y="934"/>
                                  </a:lnTo>
                                  <a:lnTo>
                                    <a:pt x="3873" y="915"/>
                                  </a:lnTo>
                                  <a:lnTo>
                                    <a:pt x="3855" y="891"/>
                                  </a:lnTo>
                                  <a:lnTo>
                                    <a:pt x="3839" y="865"/>
                                  </a:lnTo>
                                  <a:lnTo>
                                    <a:pt x="3825" y="837"/>
                                  </a:lnTo>
                                  <a:lnTo>
                                    <a:pt x="3815" y="808"/>
                                  </a:lnTo>
                                  <a:lnTo>
                                    <a:pt x="3805" y="778"/>
                                  </a:lnTo>
                                  <a:lnTo>
                                    <a:pt x="3799" y="746"/>
                                  </a:lnTo>
                                  <a:lnTo>
                                    <a:pt x="3793" y="713"/>
                                  </a:lnTo>
                                  <a:lnTo>
                                    <a:pt x="3791" y="679"/>
                                  </a:lnTo>
                                  <a:lnTo>
                                    <a:pt x="3791" y="645"/>
                                  </a:lnTo>
                                  <a:lnTo>
                                    <a:pt x="3791" y="612"/>
                                  </a:lnTo>
                                  <a:lnTo>
                                    <a:pt x="3793" y="580"/>
                                  </a:lnTo>
                                  <a:lnTo>
                                    <a:pt x="3799" y="546"/>
                                  </a:lnTo>
                                  <a:lnTo>
                                    <a:pt x="3805" y="515"/>
                                  </a:lnTo>
                                  <a:lnTo>
                                    <a:pt x="3813" y="483"/>
                                  </a:lnTo>
                                  <a:lnTo>
                                    <a:pt x="3825" y="455"/>
                                  </a:lnTo>
                                  <a:lnTo>
                                    <a:pt x="3839" y="428"/>
                                  </a:lnTo>
                                  <a:lnTo>
                                    <a:pt x="3853" y="400"/>
                                  </a:lnTo>
                                  <a:lnTo>
                                    <a:pt x="3871" y="376"/>
                                  </a:lnTo>
                                  <a:lnTo>
                                    <a:pt x="3892" y="354"/>
                                  </a:lnTo>
                                  <a:lnTo>
                                    <a:pt x="3914" y="336"/>
                                  </a:lnTo>
                                  <a:lnTo>
                                    <a:pt x="3940" y="321"/>
                                  </a:lnTo>
                                  <a:lnTo>
                                    <a:pt x="3954" y="313"/>
                                  </a:lnTo>
                                  <a:lnTo>
                                    <a:pt x="3968" y="307"/>
                                  </a:lnTo>
                                  <a:lnTo>
                                    <a:pt x="3983" y="303"/>
                                  </a:lnTo>
                                  <a:lnTo>
                                    <a:pt x="3999" y="297"/>
                                  </a:lnTo>
                                  <a:lnTo>
                                    <a:pt x="4015" y="295"/>
                                  </a:lnTo>
                                  <a:lnTo>
                                    <a:pt x="4033" y="291"/>
                                  </a:lnTo>
                                  <a:lnTo>
                                    <a:pt x="4051" y="291"/>
                                  </a:lnTo>
                                  <a:lnTo>
                                    <a:pt x="4071" y="289"/>
                                  </a:lnTo>
                                  <a:lnTo>
                                    <a:pt x="4088" y="291"/>
                                  </a:lnTo>
                                  <a:lnTo>
                                    <a:pt x="4106" y="291"/>
                                  </a:lnTo>
                                  <a:lnTo>
                                    <a:pt x="4124" y="295"/>
                                  </a:lnTo>
                                  <a:lnTo>
                                    <a:pt x="4142" y="297"/>
                                  </a:lnTo>
                                  <a:lnTo>
                                    <a:pt x="4158" y="303"/>
                                  </a:lnTo>
                                  <a:lnTo>
                                    <a:pt x="4172" y="307"/>
                                  </a:lnTo>
                                  <a:lnTo>
                                    <a:pt x="4185" y="313"/>
                                  </a:lnTo>
                                  <a:lnTo>
                                    <a:pt x="4199" y="321"/>
                                  </a:lnTo>
                                  <a:lnTo>
                                    <a:pt x="4225" y="336"/>
                                  </a:lnTo>
                                  <a:lnTo>
                                    <a:pt x="4249" y="356"/>
                                  </a:lnTo>
                                  <a:lnTo>
                                    <a:pt x="4269" y="378"/>
                                  </a:lnTo>
                                  <a:lnTo>
                                    <a:pt x="4286" y="402"/>
                                  </a:lnTo>
                                  <a:lnTo>
                                    <a:pt x="4300" y="428"/>
                                  </a:lnTo>
                                  <a:lnTo>
                                    <a:pt x="4314" y="455"/>
                                  </a:lnTo>
                                  <a:lnTo>
                                    <a:pt x="4324" y="485"/>
                                  </a:lnTo>
                                  <a:lnTo>
                                    <a:pt x="4332" y="515"/>
                                  </a:lnTo>
                                  <a:lnTo>
                                    <a:pt x="4340" y="546"/>
                                  </a:lnTo>
                                  <a:lnTo>
                                    <a:pt x="4344" y="580"/>
                                  </a:lnTo>
                                  <a:lnTo>
                                    <a:pt x="4346" y="614"/>
                                  </a:lnTo>
                                  <a:lnTo>
                                    <a:pt x="4348" y="645"/>
                                  </a:lnTo>
                                  <a:lnTo>
                                    <a:pt x="4346" y="679"/>
                                  </a:lnTo>
                                  <a:lnTo>
                                    <a:pt x="4344" y="713"/>
                                  </a:lnTo>
                                  <a:lnTo>
                                    <a:pt x="4340" y="744"/>
                                  </a:lnTo>
                                  <a:lnTo>
                                    <a:pt x="4332" y="776"/>
                                  </a:lnTo>
                                  <a:lnTo>
                                    <a:pt x="4324" y="808"/>
                                  </a:lnTo>
                                  <a:lnTo>
                                    <a:pt x="4314" y="837"/>
                                  </a:lnTo>
                                  <a:lnTo>
                                    <a:pt x="4300" y="863"/>
                                  </a:lnTo>
                                  <a:lnTo>
                                    <a:pt x="4286" y="891"/>
                                  </a:lnTo>
                                  <a:lnTo>
                                    <a:pt x="4269" y="913"/>
                                  </a:lnTo>
                                  <a:lnTo>
                                    <a:pt x="4249" y="934"/>
                                  </a:lnTo>
                                  <a:lnTo>
                                    <a:pt x="4225" y="954"/>
                                  </a:lnTo>
                                  <a:lnTo>
                                    <a:pt x="4199" y="970"/>
                                  </a:lnTo>
                                  <a:lnTo>
                                    <a:pt x="4185" y="976"/>
                                  </a:lnTo>
                                  <a:lnTo>
                                    <a:pt x="4172" y="982"/>
                                  </a:lnTo>
                                  <a:lnTo>
                                    <a:pt x="4158" y="988"/>
                                  </a:lnTo>
                                  <a:lnTo>
                                    <a:pt x="4142" y="992"/>
                                  </a:lnTo>
                                  <a:lnTo>
                                    <a:pt x="4124" y="996"/>
                                  </a:lnTo>
                                  <a:lnTo>
                                    <a:pt x="4106" y="998"/>
                                  </a:lnTo>
                                  <a:lnTo>
                                    <a:pt x="4088" y="1000"/>
                                  </a:lnTo>
                                  <a:lnTo>
                                    <a:pt x="4071" y="1000"/>
                                  </a:lnTo>
                                  <a:close/>
                                  <a:moveTo>
                                    <a:pt x="4692" y="358"/>
                                  </a:moveTo>
                                  <a:lnTo>
                                    <a:pt x="4680" y="358"/>
                                  </a:lnTo>
                                  <a:lnTo>
                                    <a:pt x="4670" y="360"/>
                                  </a:lnTo>
                                  <a:lnTo>
                                    <a:pt x="4659" y="362"/>
                                  </a:lnTo>
                                  <a:lnTo>
                                    <a:pt x="4649" y="366"/>
                                  </a:lnTo>
                                  <a:lnTo>
                                    <a:pt x="4629" y="378"/>
                                  </a:lnTo>
                                  <a:lnTo>
                                    <a:pt x="4613" y="390"/>
                                  </a:lnTo>
                                  <a:lnTo>
                                    <a:pt x="4597" y="408"/>
                                  </a:lnTo>
                                  <a:lnTo>
                                    <a:pt x="4585" y="426"/>
                                  </a:lnTo>
                                  <a:lnTo>
                                    <a:pt x="4573" y="447"/>
                                  </a:lnTo>
                                  <a:lnTo>
                                    <a:pt x="4563" y="469"/>
                                  </a:lnTo>
                                  <a:lnTo>
                                    <a:pt x="4556" y="493"/>
                                  </a:lnTo>
                                  <a:lnTo>
                                    <a:pt x="4550" y="519"/>
                                  </a:lnTo>
                                  <a:lnTo>
                                    <a:pt x="4544" y="542"/>
                                  </a:lnTo>
                                  <a:lnTo>
                                    <a:pt x="4540" y="566"/>
                                  </a:lnTo>
                                  <a:lnTo>
                                    <a:pt x="4536" y="614"/>
                                  </a:lnTo>
                                  <a:lnTo>
                                    <a:pt x="4534" y="655"/>
                                  </a:lnTo>
                                  <a:lnTo>
                                    <a:pt x="4534" y="697"/>
                                  </a:lnTo>
                                  <a:lnTo>
                                    <a:pt x="4540" y="740"/>
                                  </a:lnTo>
                                  <a:lnTo>
                                    <a:pt x="4542" y="762"/>
                                  </a:lnTo>
                                  <a:lnTo>
                                    <a:pt x="4548" y="784"/>
                                  </a:lnTo>
                                  <a:lnTo>
                                    <a:pt x="4554" y="806"/>
                                  </a:lnTo>
                                  <a:lnTo>
                                    <a:pt x="4562" y="825"/>
                                  </a:lnTo>
                                  <a:lnTo>
                                    <a:pt x="4571" y="843"/>
                                  </a:lnTo>
                                  <a:lnTo>
                                    <a:pt x="4581" y="861"/>
                                  </a:lnTo>
                                  <a:lnTo>
                                    <a:pt x="4595" y="877"/>
                                  </a:lnTo>
                                  <a:lnTo>
                                    <a:pt x="4609" y="889"/>
                                  </a:lnTo>
                                  <a:lnTo>
                                    <a:pt x="4627" y="901"/>
                                  </a:lnTo>
                                  <a:lnTo>
                                    <a:pt x="4645" y="909"/>
                                  </a:lnTo>
                                  <a:lnTo>
                                    <a:pt x="4666" y="915"/>
                                  </a:lnTo>
                                  <a:lnTo>
                                    <a:pt x="4692" y="917"/>
                                  </a:lnTo>
                                  <a:lnTo>
                                    <a:pt x="4716" y="915"/>
                                  </a:lnTo>
                                  <a:lnTo>
                                    <a:pt x="4738" y="909"/>
                                  </a:lnTo>
                                  <a:lnTo>
                                    <a:pt x="4757" y="899"/>
                                  </a:lnTo>
                                  <a:lnTo>
                                    <a:pt x="4777" y="887"/>
                                  </a:lnTo>
                                  <a:lnTo>
                                    <a:pt x="4793" y="873"/>
                                  </a:lnTo>
                                  <a:lnTo>
                                    <a:pt x="4809" y="855"/>
                                  </a:lnTo>
                                  <a:lnTo>
                                    <a:pt x="4823" y="837"/>
                                  </a:lnTo>
                                  <a:lnTo>
                                    <a:pt x="4835" y="818"/>
                                  </a:lnTo>
                                  <a:lnTo>
                                    <a:pt x="4845" y="796"/>
                                  </a:lnTo>
                                  <a:lnTo>
                                    <a:pt x="4853" y="772"/>
                                  </a:lnTo>
                                  <a:lnTo>
                                    <a:pt x="4860" y="748"/>
                                  </a:lnTo>
                                  <a:lnTo>
                                    <a:pt x="4866" y="726"/>
                                  </a:lnTo>
                                  <a:lnTo>
                                    <a:pt x="4870" y="703"/>
                                  </a:lnTo>
                                  <a:lnTo>
                                    <a:pt x="4872" y="679"/>
                                  </a:lnTo>
                                  <a:lnTo>
                                    <a:pt x="4874" y="657"/>
                                  </a:lnTo>
                                  <a:lnTo>
                                    <a:pt x="4876" y="635"/>
                                  </a:lnTo>
                                  <a:lnTo>
                                    <a:pt x="4874" y="616"/>
                                  </a:lnTo>
                                  <a:lnTo>
                                    <a:pt x="4872" y="594"/>
                                  </a:lnTo>
                                  <a:lnTo>
                                    <a:pt x="4870" y="570"/>
                                  </a:lnTo>
                                  <a:lnTo>
                                    <a:pt x="4866" y="546"/>
                                  </a:lnTo>
                                  <a:lnTo>
                                    <a:pt x="4860" y="525"/>
                                  </a:lnTo>
                                  <a:lnTo>
                                    <a:pt x="4853" y="501"/>
                                  </a:lnTo>
                                  <a:lnTo>
                                    <a:pt x="4845" y="479"/>
                                  </a:lnTo>
                                  <a:lnTo>
                                    <a:pt x="4835" y="457"/>
                                  </a:lnTo>
                                  <a:lnTo>
                                    <a:pt x="4823" y="435"/>
                                  </a:lnTo>
                                  <a:lnTo>
                                    <a:pt x="4809" y="418"/>
                                  </a:lnTo>
                                  <a:lnTo>
                                    <a:pt x="4795" y="402"/>
                                  </a:lnTo>
                                  <a:lnTo>
                                    <a:pt x="4777" y="386"/>
                                  </a:lnTo>
                                  <a:lnTo>
                                    <a:pt x="4759" y="374"/>
                                  </a:lnTo>
                                  <a:lnTo>
                                    <a:pt x="4740" y="366"/>
                                  </a:lnTo>
                                  <a:lnTo>
                                    <a:pt x="4718" y="360"/>
                                  </a:lnTo>
                                  <a:lnTo>
                                    <a:pt x="4692" y="358"/>
                                  </a:lnTo>
                                  <a:close/>
                                  <a:moveTo>
                                    <a:pt x="4664" y="1269"/>
                                  </a:moveTo>
                                  <a:lnTo>
                                    <a:pt x="4619" y="1267"/>
                                  </a:lnTo>
                                  <a:lnTo>
                                    <a:pt x="4575" y="1263"/>
                                  </a:lnTo>
                                  <a:lnTo>
                                    <a:pt x="4532" y="1255"/>
                                  </a:lnTo>
                                  <a:lnTo>
                                    <a:pt x="4488" y="1247"/>
                                  </a:lnTo>
                                  <a:lnTo>
                                    <a:pt x="4488" y="1174"/>
                                  </a:lnTo>
                                  <a:lnTo>
                                    <a:pt x="4526" y="1184"/>
                                  </a:lnTo>
                                  <a:lnTo>
                                    <a:pt x="4563" y="1194"/>
                                  </a:lnTo>
                                  <a:lnTo>
                                    <a:pt x="4601" y="1200"/>
                                  </a:lnTo>
                                  <a:lnTo>
                                    <a:pt x="4641" y="1202"/>
                                  </a:lnTo>
                                  <a:lnTo>
                                    <a:pt x="4670" y="1200"/>
                                  </a:lnTo>
                                  <a:lnTo>
                                    <a:pt x="4698" y="1198"/>
                                  </a:lnTo>
                                  <a:lnTo>
                                    <a:pt x="4724" y="1194"/>
                                  </a:lnTo>
                                  <a:lnTo>
                                    <a:pt x="4748" y="1188"/>
                                  </a:lnTo>
                                  <a:lnTo>
                                    <a:pt x="4769" y="1182"/>
                                  </a:lnTo>
                                  <a:lnTo>
                                    <a:pt x="4787" y="1172"/>
                                  </a:lnTo>
                                  <a:lnTo>
                                    <a:pt x="4805" y="1162"/>
                                  </a:lnTo>
                                  <a:lnTo>
                                    <a:pt x="4821" y="1148"/>
                                  </a:lnTo>
                                  <a:lnTo>
                                    <a:pt x="4835" y="1134"/>
                                  </a:lnTo>
                                  <a:lnTo>
                                    <a:pt x="4847" y="1118"/>
                                  </a:lnTo>
                                  <a:lnTo>
                                    <a:pt x="4856" y="1099"/>
                                  </a:lnTo>
                                  <a:lnTo>
                                    <a:pt x="4862" y="1079"/>
                                  </a:lnTo>
                                  <a:lnTo>
                                    <a:pt x="4870" y="1055"/>
                                  </a:lnTo>
                                  <a:lnTo>
                                    <a:pt x="4874" y="1029"/>
                                  </a:lnTo>
                                  <a:lnTo>
                                    <a:pt x="4876" y="1002"/>
                                  </a:lnTo>
                                  <a:lnTo>
                                    <a:pt x="4876" y="972"/>
                                  </a:lnTo>
                                  <a:lnTo>
                                    <a:pt x="4876" y="843"/>
                                  </a:lnTo>
                                  <a:lnTo>
                                    <a:pt x="4874" y="843"/>
                                  </a:lnTo>
                                  <a:lnTo>
                                    <a:pt x="4870" y="859"/>
                                  </a:lnTo>
                                  <a:lnTo>
                                    <a:pt x="4864" y="875"/>
                                  </a:lnTo>
                                  <a:lnTo>
                                    <a:pt x="4856" y="889"/>
                                  </a:lnTo>
                                  <a:lnTo>
                                    <a:pt x="4849" y="903"/>
                                  </a:lnTo>
                                  <a:lnTo>
                                    <a:pt x="4841" y="915"/>
                                  </a:lnTo>
                                  <a:lnTo>
                                    <a:pt x="4831" y="926"/>
                                  </a:lnTo>
                                  <a:lnTo>
                                    <a:pt x="4819" y="936"/>
                                  </a:lnTo>
                                  <a:lnTo>
                                    <a:pt x="4807" y="946"/>
                                  </a:lnTo>
                                  <a:lnTo>
                                    <a:pt x="4795" y="956"/>
                                  </a:lnTo>
                                  <a:lnTo>
                                    <a:pt x="4781" y="962"/>
                                  </a:lnTo>
                                  <a:lnTo>
                                    <a:pt x="4767" y="970"/>
                                  </a:lnTo>
                                  <a:lnTo>
                                    <a:pt x="4754" y="974"/>
                                  </a:lnTo>
                                  <a:lnTo>
                                    <a:pt x="4738" y="978"/>
                                  </a:lnTo>
                                  <a:lnTo>
                                    <a:pt x="4722" y="982"/>
                                  </a:lnTo>
                                  <a:lnTo>
                                    <a:pt x="4706" y="984"/>
                                  </a:lnTo>
                                  <a:lnTo>
                                    <a:pt x="4688" y="984"/>
                                  </a:lnTo>
                                  <a:lnTo>
                                    <a:pt x="4670" y="984"/>
                                  </a:lnTo>
                                  <a:lnTo>
                                    <a:pt x="4653" y="982"/>
                                  </a:lnTo>
                                  <a:lnTo>
                                    <a:pt x="4637" y="980"/>
                                  </a:lnTo>
                                  <a:lnTo>
                                    <a:pt x="4621" y="976"/>
                                  </a:lnTo>
                                  <a:lnTo>
                                    <a:pt x="4605" y="972"/>
                                  </a:lnTo>
                                  <a:lnTo>
                                    <a:pt x="4591" y="966"/>
                                  </a:lnTo>
                                  <a:lnTo>
                                    <a:pt x="4579" y="960"/>
                                  </a:lnTo>
                                  <a:lnTo>
                                    <a:pt x="4565" y="954"/>
                                  </a:lnTo>
                                  <a:lnTo>
                                    <a:pt x="4556" y="946"/>
                                  </a:lnTo>
                                  <a:lnTo>
                                    <a:pt x="4544" y="938"/>
                                  </a:lnTo>
                                  <a:lnTo>
                                    <a:pt x="4534" y="928"/>
                                  </a:lnTo>
                                  <a:lnTo>
                                    <a:pt x="4524" y="919"/>
                                  </a:lnTo>
                                  <a:lnTo>
                                    <a:pt x="4508" y="899"/>
                                  </a:lnTo>
                                  <a:lnTo>
                                    <a:pt x="4492" y="875"/>
                                  </a:lnTo>
                                  <a:lnTo>
                                    <a:pt x="4480" y="849"/>
                                  </a:lnTo>
                                  <a:lnTo>
                                    <a:pt x="4470" y="824"/>
                                  </a:lnTo>
                                  <a:lnTo>
                                    <a:pt x="4463" y="794"/>
                                  </a:lnTo>
                                  <a:lnTo>
                                    <a:pt x="4457" y="766"/>
                                  </a:lnTo>
                                  <a:lnTo>
                                    <a:pt x="4453" y="734"/>
                                  </a:lnTo>
                                  <a:lnTo>
                                    <a:pt x="4451" y="705"/>
                                  </a:lnTo>
                                  <a:lnTo>
                                    <a:pt x="4449" y="673"/>
                                  </a:lnTo>
                                  <a:lnTo>
                                    <a:pt x="4449" y="641"/>
                                  </a:lnTo>
                                  <a:lnTo>
                                    <a:pt x="4449" y="614"/>
                                  </a:lnTo>
                                  <a:lnTo>
                                    <a:pt x="4451" y="584"/>
                                  </a:lnTo>
                                  <a:lnTo>
                                    <a:pt x="4455" y="554"/>
                                  </a:lnTo>
                                  <a:lnTo>
                                    <a:pt x="4459" y="525"/>
                                  </a:lnTo>
                                  <a:lnTo>
                                    <a:pt x="4466" y="495"/>
                                  </a:lnTo>
                                  <a:lnTo>
                                    <a:pt x="4474" y="465"/>
                                  </a:lnTo>
                                  <a:lnTo>
                                    <a:pt x="4486" y="437"/>
                                  </a:lnTo>
                                  <a:lnTo>
                                    <a:pt x="4498" y="410"/>
                                  </a:lnTo>
                                  <a:lnTo>
                                    <a:pt x="4514" y="386"/>
                                  </a:lnTo>
                                  <a:lnTo>
                                    <a:pt x="4530" y="362"/>
                                  </a:lnTo>
                                  <a:lnTo>
                                    <a:pt x="4550" y="342"/>
                                  </a:lnTo>
                                  <a:lnTo>
                                    <a:pt x="4571" y="325"/>
                                  </a:lnTo>
                                  <a:lnTo>
                                    <a:pt x="4583" y="317"/>
                                  </a:lnTo>
                                  <a:lnTo>
                                    <a:pt x="4597" y="309"/>
                                  </a:lnTo>
                                  <a:lnTo>
                                    <a:pt x="4609" y="303"/>
                                  </a:lnTo>
                                  <a:lnTo>
                                    <a:pt x="4623" y="299"/>
                                  </a:lnTo>
                                  <a:lnTo>
                                    <a:pt x="4639" y="295"/>
                                  </a:lnTo>
                                  <a:lnTo>
                                    <a:pt x="4653" y="293"/>
                                  </a:lnTo>
                                  <a:lnTo>
                                    <a:pt x="4668" y="291"/>
                                  </a:lnTo>
                                  <a:lnTo>
                                    <a:pt x="4686" y="289"/>
                                  </a:lnTo>
                                  <a:lnTo>
                                    <a:pt x="4704" y="291"/>
                                  </a:lnTo>
                                  <a:lnTo>
                                    <a:pt x="4720" y="293"/>
                                  </a:lnTo>
                                  <a:lnTo>
                                    <a:pt x="4736" y="295"/>
                                  </a:lnTo>
                                  <a:lnTo>
                                    <a:pt x="4752" y="299"/>
                                  </a:lnTo>
                                  <a:lnTo>
                                    <a:pt x="4765" y="305"/>
                                  </a:lnTo>
                                  <a:lnTo>
                                    <a:pt x="4779" y="311"/>
                                  </a:lnTo>
                                  <a:lnTo>
                                    <a:pt x="4793" y="319"/>
                                  </a:lnTo>
                                  <a:lnTo>
                                    <a:pt x="4805" y="327"/>
                                  </a:lnTo>
                                  <a:lnTo>
                                    <a:pt x="4817" y="336"/>
                                  </a:lnTo>
                                  <a:lnTo>
                                    <a:pt x="4829" y="346"/>
                                  </a:lnTo>
                                  <a:lnTo>
                                    <a:pt x="4839" y="358"/>
                                  </a:lnTo>
                                  <a:lnTo>
                                    <a:pt x="4847" y="370"/>
                                  </a:lnTo>
                                  <a:lnTo>
                                    <a:pt x="4855" y="384"/>
                                  </a:lnTo>
                                  <a:lnTo>
                                    <a:pt x="4862" y="400"/>
                                  </a:lnTo>
                                  <a:lnTo>
                                    <a:pt x="4868" y="414"/>
                                  </a:lnTo>
                                  <a:lnTo>
                                    <a:pt x="4874" y="432"/>
                                  </a:lnTo>
                                  <a:lnTo>
                                    <a:pt x="4876" y="432"/>
                                  </a:lnTo>
                                  <a:lnTo>
                                    <a:pt x="4876" y="305"/>
                                  </a:lnTo>
                                  <a:lnTo>
                                    <a:pt x="4948" y="305"/>
                                  </a:lnTo>
                                  <a:lnTo>
                                    <a:pt x="4948" y="966"/>
                                  </a:lnTo>
                                  <a:lnTo>
                                    <a:pt x="4948" y="1002"/>
                                  </a:lnTo>
                                  <a:lnTo>
                                    <a:pt x="4944" y="1035"/>
                                  </a:lnTo>
                                  <a:lnTo>
                                    <a:pt x="4940" y="1065"/>
                                  </a:lnTo>
                                  <a:lnTo>
                                    <a:pt x="4932" y="1095"/>
                                  </a:lnTo>
                                  <a:lnTo>
                                    <a:pt x="4922" y="1120"/>
                                  </a:lnTo>
                                  <a:lnTo>
                                    <a:pt x="4910" y="1146"/>
                                  </a:lnTo>
                                  <a:lnTo>
                                    <a:pt x="4896" y="1168"/>
                                  </a:lnTo>
                                  <a:lnTo>
                                    <a:pt x="4880" y="1190"/>
                                  </a:lnTo>
                                  <a:lnTo>
                                    <a:pt x="4862" y="1208"/>
                                  </a:lnTo>
                                  <a:lnTo>
                                    <a:pt x="4841" y="1223"/>
                                  </a:lnTo>
                                  <a:lnTo>
                                    <a:pt x="4817" y="1237"/>
                                  </a:lnTo>
                                  <a:lnTo>
                                    <a:pt x="4791" y="1249"/>
                                  </a:lnTo>
                                  <a:lnTo>
                                    <a:pt x="4763" y="1257"/>
                                  </a:lnTo>
                                  <a:lnTo>
                                    <a:pt x="4734" y="1265"/>
                                  </a:lnTo>
                                  <a:lnTo>
                                    <a:pt x="4700" y="1267"/>
                                  </a:lnTo>
                                  <a:lnTo>
                                    <a:pt x="4664" y="1269"/>
                                  </a:lnTo>
                                  <a:close/>
                                  <a:moveTo>
                                    <a:pt x="5304" y="1247"/>
                                  </a:moveTo>
                                  <a:lnTo>
                                    <a:pt x="5227" y="1247"/>
                                  </a:lnTo>
                                  <a:lnTo>
                                    <a:pt x="5318" y="982"/>
                                  </a:lnTo>
                                  <a:lnTo>
                                    <a:pt x="5054" y="305"/>
                                  </a:lnTo>
                                  <a:lnTo>
                                    <a:pt x="5132" y="305"/>
                                  </a:lnTo>
                                  <a:lnTo>
                                    <a:pt x="5355" y="871"/>
                                  </a:lnTo>
                                  <a:lnTo>
                                    <a:pt x="5553" y="305"/>
                                  </a:lnTo>
                                  <a:lnTo>
                                    <a:pt x="5632" y="305"/>
                                  </a:lnTo>
                                  <a:lnTo>
                                    <a:pt x="5304" y="12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0" y="180975"/>
                              <a:ext cx="1654810" cy="292100"/>
                            </a:xfrm>
                            <a:custGeom>
                              <a:avLst/>
                              <a:gdLst>
                                <a:gd name="T0" fmla="*/ 5068 w 5213"/>
                                <a:gd name="T1" fmla="*/ 230 h 921"/>
                                <a:gd name="T2" fmla="*/ 4704 w 5213"/>
                                <a:gd name="T3" fmla="*/ 345 h 921"/>
                                <a:gd name="T4" fmla="*/ 4746 w 5213"/>
                                <a:gd name="T5" fmla="*/ 810 h 921"/>
                                <a:gd name="T6" fmla="*/ 4963 w 5213"/>
                                <a:gd name="T7" fmla="*/ 919 h 921"/>
                                <a:gd name="T8" fmla="*/ 5039 w 5213"/>
                                <a:gd name="T9" fmla="*/ 808 h 921"/>
                                <a:gd name="T10" fmla="*/ 4813 w 5213"/>
                                <a:gd name="T11" fmla="*/ 552 h 921"/>
                                <a:gd name="T12" fmla="*/ 4876 w 5213"/>
                                <a:gd name="T13" fmla="*/ 331 h 921"/>
                                <a:gd name="T14" fmla="*/ 5031 w 5213"/>
                                <a:gd name="T15" fmla="*/ 343 h 921"/>
                                <a:gd name="T16" fmla="*/ 4429 w 5213"/>
                                <a:gd name="T17" fmla="*/ 483 h 921"/>
                                <a:gd name="T18" fmla="*/ 4593 w 5213"/>
                                <a:gd name="T19" fmla="*/ 214 h 921"/>
                                <a:gd name="T20" fmla="*/ 4411 w 5213"/>
                                <a:gd name="T21" fmla="*/ 226 h 921"/>
                                <a:gd name="T22" fmla="*/ 3979 w 5213"/>
                                <a:gd name="T23" fmla="*/ 620 h 921"/>
                                <a:gd name="T24" fmla="*/ 3797 w 5213"/>
                                <a:gd name="T25" fmla="*/ 766 h 921"/>
                                <a:gd name="T26" fmla="*/ 3609 w 5213"/>
                                <a:gd name="T27" fmla="*/ 741 h 921"/>
                                <a:gd name="T28" fmla="*/ 3789 w 5213"/>
                                <a:gd name="T29" fmla="*/ 921 h 921"/>
                                <a:gd name="T30" fmla="*/ 3976 w 5213"/>
                                <a:gd name="T31" fmla="*/ 810 h 921"/>
                                <a:gd name="T32" fmla="*/ 3178 w 5213"/>
                                <a:gd name="T33" fmla="*/ 337 h 921"/>
                                <a:gd name="T34" fmla="*/ 3314 w 5213"/>
                                <a:gd name="T35" fmla="*/ 915 h 921"/>
                                <a:gd name="T36" fmla="*/ 3409 w 5213"/>
                                <a:gd name="T37" fmla="*/ 806 h 921"/>
                                <a:gd name="T38" fmla="*/ 2847 w 5213"/>
                                <a:gd name="T39" fmla="*/ 905 h 921"/>
                                <a:gd name="T40" fmla="*/ 2905 w 5213"/>
                                <a:gd name="T41" fmla="*/ 230 h 921"/>
                                <a:gd name="T42" fmla="*/ 2675 w 5213"/>
                                <a:gd name="T43" fmla="*/ 269 h 921"/>
                                <a:gd name="T44" fmla="*/ 2619 w 5213"/>
                                <a:gd name="T45" fmla="*/ 574 h 921"/>
                                <a:gd name="T46" fmla="*/ 2778 w 5213"/>
                                <a:gd name="T47" fmla="*/ 358 h 921"/>
                                <a:gd name="T48" fmla="*/ 2378 w 5213"/>
                                <a:gd name="T49" fmla="*/ 525 h 921"/>
                                <a:gd name="T50" fmla="*/ 2208 w 5213"/>
                                <a:gd name="T51" fmla="*/ 222 h 921"/>
                                <a:gd name="T52" fmla="*/ 1855 w 5213"/>
                                <a:gd name="T53" fmla="*/ 370 h 921"/>
                                <a:gd name="T54" fmla="*/ 1921 w 5213"/>
                                <a:gd name="T55" fmla="*/ 822 h 921"/>
                                <a:gd name="T56" fmla="*/ 2148 w 5213"/>
                                <a:gd name="T57" fmla="*/ 921 h 921"/>
                                <a:gd name="T58" fmla="*/ 2176 w 5213"/>
                                <a:gd name="T59" fmla="*/ 804 h 921"/>
                                <a:gd name="T60" fmla="*/ 1976 w 5213"/>
                                <a:gd name="T61" fmla="*/ 525 h 921"/>
                                <a:gd name="T62" fmla="*/ 2049 w 5213"/>
                                <a:gd name="T63" fmla="*/ 325 h 921"/>
                                <a:gd name="T64" fmla="*/ 2204 w 5213"/>
                                <a:gd name="T65" fmla="*/ 351 h 921"/>
                                <a:gd name="T66" fmla="*/ 1750 w 5213"/>
                                <a:gd name="T67" fmla="*/ 327 h 921"/>
                                <a:gd name="T68" fmla="*/ 1414 w 5213"/>
                                <a:gd name="T69" fmla="*/ 224 h 921"/>
                                <a:gd name="T70" fmla="*/ 1208 w 5213"/>
                                <a:gd name="T71" fmla="*/ 578 h 921"/>
                                <a:gd name="T72" fmla="*/ 1396 w 5213"/>
                                <a:gd name="T73" fmla="*/ 887 h 921"/>
                                <a:gd name="T74" fmla="*/ 1713 w 5213"/>
                                <a:gd name="T75" fmla="*/ 806 h 921"/>
                                <a:gd name="T76" fmla="*/ 1394 w 5213"/>
                                <a:gd name="T77" fmla="*/ 626 h 921"/>
                                <a:gd name="T78" fmla="*/ 1444 w 5213"/>
                                <a:gd name="T79" fmla="*/ 339 h 921"/>
                                <a:gd name="T80" fmla="*/ 1598 w 5213"/>
                                <a:gd name="T81" fmla="*/ 384 h 921"/>
                                <a:gd name="T82" fmla="*/ 1101 w 5213"/>
                                <a:gd name="T83" fmla="*/ 273 h 921"/>
                                <a:gd name="T84" fmla="*/ 723 w 5213"/>
                                <a:gd name="T85" fmla="*/ 261 h 921"/>
                                <a:gd name="T86" fmla="*/ 622 w 5213"/>
                                <a:gd name="T87" fmla="*/ 695 h 921"/>
                                <a:gd name="T88" fmla="*/ 877 w 5213"/>
                                <a:gd name="T89" fmla="*/ 915 h 921"/>
                                <a:gd name="T90" fmla="*/ 1014 w 5213"/>
                                <a:gd name="T91" fmla="*/ 808 h 921"/>
                                <a:gd name="T92" fmla="*/ 769 w 5213"/>
                                <a:gd name="T93" fmla="*/ 539 h 921"/>
                                <a:gd name="T94" fmla="*/ 879 w 5213"/>
                                <a:gd name="T95" fmla="*/ 323 h 921"/>
                                <a:gd name="T96" fmla="*/ 998 w 5213"/>
                                <a:gd name="T97" fmla="*/ 434 h 921"/>
                                <a:gd name="T98" fmla="*/ 406 w 5213"/>
                                <a:gd name="T99" fmla="*/ 228 h 921"/>
                                <a:gd name="T100" fmla="*/ 86 w 5213"/>
                                <a:gd name="T101" fmla="*/ 273 h 921"/>
                                <a:gd name="T102" fmla="*/ 206 w 5213"/>
                                <a:gd name="T103" fmla="*/ 349 h 921"/>
                                <a:gd name="T104" fmla="*/ 361 w 5213"/>
                                <a:gd name="T105" fmla="*/ 358 h 921"/>
                                <a:gd name="T106" fmla="*/ 68 w 5213"/>
                                <a:gd name="T107" fmla="*/ 590 h 921"/>
                                <a:gd name="T108" fmla="*/ 10 w 5213"/>
                                <a:gd name="T109" fmla="*/ 802 h 921"/>
                                <a:gd name="T110" fmla="*/ 228 w 5213"/>
                                <a:gd name="T111" fmla="*/ 919 h 921"/>
                                <a:gd name="T112" fmla="*/ 531 w 5213"/>
                                <a:gd name="T113" fmla="*/ 905 h 921"/>
                                <a:gd name="T114" fmla="*/ 258 w 5213"/>
                                <a:gd name="T115" fmla="*/ 808 h 921"/>
                                <a:gd name="T116" fmla="*/ 192 w 5213"/>
                                <a:gd name="T117" fmla="*/ 655 h 9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213" h="921">
                                  <a:moveTo>
                                    <a:pt x="5213" y="525"/>
                                  </a:moveTo>
                                  <a:lnTo>
                                    <a:pt x="5213" y="485"/>
                                  </a:lnTo>
                                  <a:lnTo>
                                    <a:pt x="5213" y="455"/>
                                  </a:lnTo>
                                  <a:lnTo>
                                    <a:pt x="5209" y="426"/>
                                  </a:lnTo>
                                  <a:lnTo>
                                    <a:pt x="5205" y="400"/>
                                  </a:lnTo>
                                  <a:lnTo>
                                    <a:pt x="5197" y="372"/>
                                  </a:lnTo>
                                  <a:lnTo>
                                    <a:pt x="5189" y="349"/>
                                  </a:lnTo>
                                  <a:lnTo>
                                    <a:pt x="5177" y="327"/>
                                  </a:lnTo>
                                  <a:lnTo>
                                    <a:pt x="5165" y="305"/>
                                  </a:lnTo>
                                  <a:lnTo>
                                    <a:pt x="5149" y="287"/>
                                  </a:lnTo>
                                  <a:lnTo>
                                    <a:pt x="5132" y="269"/>
                                  </a:lnTo>
                                  <a:lnTo>
                                    <a:pt x="5114" y="254"/>
                                  </a:lnTo>
                                  <a:lnTo>
                                    <a:pt x="5092" y="242"/>
                                  </a:lnTo>
                                  <a:lnTo>
                                    <a:pt x="5068" y="230"/>
                                  </a:lnTo>
                                  <a:lnTo>
                                    <a:pt x="5043" y="222"/>
                                  </a:lnTo>
                                  <a:lnTo>
                                    <a:pt x="5017" y="216"/>
                                  </a:lnTo>
                                  <a:lnTo>
                                    <a:pt x="4987" y="212"/>
                                  </a:lnTo>
                                  <a:lnTo>
                                    <a:pt x="4955" y="212"/>
                                  </a:lnTo>
                                  <a:lnTo>
                                    <a:pt x="4918" y="212"/>
                                  </a:lnTo>
                                  <a:lnTo>
                                    <a:pt x="4884" y="216"/>
                                  </a:lnTo>
                                  <a:lnTo>
                                    <a:pt x="4853" y="224"/>
                                  </a:lnTo>
                                  <a:lnTo>
                                    <a:pt x="4825" y="234"/>
                                  </a:lnTo>
                                  <a:lnTo>
                                    <a:pt x="4799" y="246"/>
                                  </a:lnTo>
                                  <a:lnTo>
                                    <a:pt x="4775" y="261"/>
                                  </a:lnTo>
                                  <a:lnTo>
                                    <a:pt x="4754" y="279"/>
                                  </a:lnTo>
                                  <a:lnTo>
                                    <a:pt x="4734" y="299"/>
                                  </a:lnTo>
                                  <a:lnTo>
                                    <a:pt x="4718" y="321"/>
                                  </a:lnTo>
                                  <a:lnTo>
                                    <a:pt x="4704" y="345"/>
                                  </a:lnTo>
                                  <a:lnTo>
                                    <a:pt x="4692" y="370"/>
                                  </a:lnTo>
                                  <a:lnTo>
                                    <a:pt x="4682" y="400"/>
                                  </a:lnTo>
                                  <a:lnTo>
                                    <a:pt x="4674" y="430"/>
                                  </a:lnTo>
                                  <a:lnTo>
                                    <a:pt x="4668" y="461"/>
                                  </a:lnTo>
                                  <a:lnTo>
                                    <a:pt x="4666" y="495"/>
                                  </a:lnTo>
                                  <a:lnTo>
                                    <a:pt x="4664" y="531"/>
                                  </a:lnTo>
                                  <a:lnTo>
                                    <a:pt x="4666" y="572"/>
                                  </a:lnTo>
                                  <a:lnTo>
                                    <a:pt x="4670" y="612"/>
                                  </a:lnTo>
                                  <a:lnTo>
                                    <a:pt x="4676" y="649"/>
                                  </a:lnTo>
                                  <a:lnTo>
                                    <a:pt x="4684" y="685"/>
                                  </a:lnTo>
                                  <a:lnTo>
                                    <a:pt x="4696" y="719"/>
                                  </a:lnTo>
                                  <a:lnTo>
                                    <a:pt x="4710" y="752"/>
                                  </a:lnTo>
                                  <a:lnTo>
                                    <a:pt x="4726" y="782"/>
                                  </a:lnTo>
                                  <a:lnTo>
                                    <a:pt x="4746" y="810"/>
                                  </a:lnTo>
                                  <a:lnTo>
                                    <a:pt x="4756" y="822"/>
                                  </a:lnTo>
                                  <a:lnTo>
                                    <a:pt x="4767" y="834"/>
                                  </a:lnTo>
                                  <a:lnTo>
                                    <a:pt x="4779" y="845"/>
                                  </a:lnTo>
                                  <a:lnTo>
                                    <a:pt x="4793" y="855"/>
                                  </a:lnTo>
                                  <a:lnTo>
                                    <a:pt x="4807" y="865"/>
                                  </a:lnTo>
                                  <a:lnTo>
                                    <a:pt x="4821" y="875"/>
                                  </a:lnTo>
                                  <a:lnTo>
                                    <a:pt x="4837" y="883"/>
                                  </a:lnTo>
                                  <a:lnTo>
                                    <a:pt x="4853" y="891"/>
                                  </a:lnTo>
                                  <a:lnTo>
                                    <a:pt x="4868" y="897"/>
                                  </a:lnTo>
                                  <a:lnTo>
                                    <a:pt x="4886" y="903"/>
                                  </a:lnTo>
                                  <a:lnTo>
                                    <a:pt x="4904" y="909"/>
                                  </a:lnTo>
                                  <a:lnTo>
                                    <a:pt x="4924" y="913"/>
                                  </a:lnTo>
                                  <a:lnTo>
                                    <a:pt x="4944" y="917"/>
                                  </a:lnTo>
                                  <a:lnTo>
                                    <a:pt x="4963" y="919"/>
                                  </a:lnTo>
                                  <a:lnTo>
                                    <a:pt x="4985" y="921"/>
                                  </a:lnTo>
                                  <a:lnTo>
                                    <a:pt x="5007" y="921"/>
                                  </a:lnTo>
                                  <a:lnTo>
                                    <a:pt x="5054" y="919"/>
                                  </a:lnTo>
                                  <a:lnTo>
                                    <a:pt x="5102" y="915"/>
                                  </a:lnTo>
                                  <a:lnTo>
                                    <a:pt x="5126" y="911"/>
                                  </a:lnTo>
                                  <a:lnTo>
                                    <a:pt x="5149" y="907"/>
                                  </a:lnTo>
                                  <a:lnTo>
                                    <a:pt x="5173" y="901"/>
                                  </a:lnTo>
                                  <a:lnTo>
                                    <a:pt x="5197" y="893"/>
                                  </a:lnTo>
                                  <a:lnTo>
                                    <a:pt x="5197" y="784"/>
                                  </a:lnTo>
                                  <a:lnTo>
                                    <a:pt x="5165" y="794"/>
                                  </a:lnTo>
                                  <a:lnTo>
                                    <a:pt x="5134" y="802"/>
                                  </a:lnTo>
                                  <a:lnTo>
                                    <a:pt x="5100" y="808"/>
                                  </a:lnTo>
                                  <a:lnTo>
                                    <a:pt x="5066" y="810"/>
                                  </a:lnTo>
                                  <a:lnTo>
                                    <a:pt x="5039" y="808"/>
                                  </a:lnTo>
                                  <a:lnTo>
                                    <a:pt x="5011" y="804"/>
                                  </a:lnTo>
                                  <a:lnTo>
                                    <a:pt x="4987" y="796"/>
                                  </a:lnTo>
                                  <a:lnTo>
                                    <a:pt x="4961" y="784"/>
                                  </a:lnTo>
                                  <a:lnTo>
                                    <a:pt x="4940" y="772"/>
                                  </a:lnTo>
                                  <a:lnTo>
                                    <a:pt x="4918" y="756"/>
                                  </a:lnTo>
                                  <a:lnTo>
                                    <a:pt x="4900" y="741"/>
                                  </a:lnTo>
                                  <a:lnTo>
                                    <a:pt x="4882" y="721"/>
                                  </a:lnTo>
                                  <a:lnTo>
                                    <a:pt x="4866" y="701"/>
                                  </a:lnTo>
                                  <a:lnTo>
                                    <a:pt x="4853" y="677"/>
                                  </a:lnTo>
                                  <a:lnTo>
                                    <a:pt x="4841" y="655"/>
                                  </a:lnTo>
                                  <a:lnTo>
                                    <a:pt x="4831" y="630"/>
                                  </a:lnTo>
                                  <a:lnTo>
                                    <a:pt x="4823" y="604"/>
                                  </a:lnTo>
                                  <a:lnTo>
                                    <a:pt x="4817" y="578"/>
                                  </a:lnTo>
                                  <a:lnTo>
                                    <a:pt x="4813" y="552"/>
                                  </a:lnTo>
                                  <a:lnTo>
                                    <a:pt x="4811" y="525"/>
                                  </a:lnTo>
                                  <a:lnTo>
                                    <a:pt x="5213" y="525"/>
                                  </a:lnTo>
                                  <a:close/>
                                  <a:moveTo>
                                    <a:pt x="5064" y="430"/>
                                  </a:moveTo>
                                  <a:lnTo>
                                    <a:pt x="4815" y="430"/>
                                  </a:lnTo>
                                  <a:lnTo>
                                    <a:pt x="4817" y="416"/>
                                  </a:lnTo>
                                  <a:lnTo>
                                    <a:pt x="4821" y="404"/>
                                  </a:lnTo>
                                  <a:lnTo>
                                    <a:pt x="4825" y="392"/>
                                  </a:lnTo>
                                  <a:lnTo>
                                    <a:pt x="4829" y="382"/>
                                  </a:lnTo>
                                  <a:lnTo>
                                    <a:pt x="4835" y="372"/>
                                  </a:lnTo>
                                  <a:lnTo>
                                    <a:pt x="4841" y="362"/>
                                  </a:lnTo>
                                  <a:lnTo>
                                    <a:pt x="4849" y="353"/>
                                  </a:lnTo>
                                  <a:lnTo>
                                    <a:pt x="4856" y="345"/>
                                  </a:lnTo>
                                  <a:lnTo>
                                    <a:pt x="4866" y="337"/>
                                  </a:lnTo>
                                  <a:lnTo>
                                    <a:pt x="4876" y="331"/>
                                  </a:lnTo>
                                  <a:lnTo>
                                    <a:pt x="4886" y="325"/>
                                  </a:lnTo>
                                  <a:lnTo>
                                    <a:pt x="4896" y="321"/>
                                  </a:lnTo>
                                  <a:lnTo>
                                    <a:pt x="4908" y="317"/>
                                  </a:lnTo>
                                  <a:lnTo>
                                    <a:pt x="4920" y="315"/>
                                  </a:lnTo>
                                  <a:lnTo>
                                    <a:pt x="4932" y="313"/>
                                  </a:lnTo>
                                  <a:lnTo>
                                    <a:pt x="4944" y="311"/>
                                  </a:lnTo>
                                  <a:lnTo>
                                    <a:pt x="4957" y="313"/>
                                  </a:lnTo>
                                  <a:lnTo>
                                    <a:pt x="4969" y="313"/>
                                  </a:lnTo>
                                  <a:lnTo>
                                    <a:pt x="4983" y="317"/>
                                  </a:lnTo>
                                  <a:lnTo>
                                    <a:pt x="4993" y="319"/>
                                  </a:lnTo>
                                  <a:lnTo>
                                    <a:pt x="5005" y="325"/>
                                  </a:lnTo>
                                  <a:lnTo>
                                    <a:pt x="5015" y="329"/>
                                  </a:lnTo>
                                  <a:lnTo>
                                    <a:pt x="5023" y="337"/>
                                  </a:lnTo>
                                  <a:lnTo>
                                    <a:pt x="5031" y="343"/>
                                  </a:lnTo>
                                  <a:lnTo>
                                    <a:pt x="5039" y="351"/>
                                  </a:lnTo>
                                  <a:lnTo>
                                    <a:pt x="5045" y="360"/>
                                  </a:lnTo>
                                  <a:lnTo>
                                    <a:pt x="5050" y="370"/>
                                  </a:lnTo>
                                  <a:lnTo>
                                    <a:pt x="5056" y="380"/>
                                  </a:lnTo>
                                  <a:lnTo>
                                    <a:pt x="5058" y="390"/>
                                  </a:lnTo>
                                  <a:lnTo>
                                    <a:pt x="5062" y="402"/>
                                  </a:lnTo>
                                  <a:lnTo>
                                    <a:pt x="5064" y="416"/>
                                  </a:lnTo>
                                  <a:lnTo>
                                    <a:pt x="5064" y="430"/>
                                  </a:lnTo>
                                  <a:close/>
                                  <a:moveTo>
                                    <a:pt x="4411" y="608"/>
                                  </a:moveTo>
                                  <a:lnTo>
                                    <a:pt x="4411" y="578"/>
                                  </a:lnTo>
                                  <a:lnTo>
                                    <a:pt x="4413" y="550"/>
                                  </a:lnTo>
                                  <a:lnTo>
                                    <a:pt x="4417" y="527"/>
                                  </a:lnTo>
                                  <a:lnTo>
                                    <a:pt x="4423" y="503"/>
                                  </a:lnTo>
                                  <a:lnTo>
                                    <a:pt x="4429" y="483"/>
                                  </a:lnTo>
                                  <a:lnTo>
                                    <a:pt x="4439" y="463"/>
                                  </a:lnTo>
                                  <a:lnTo>
                                    <a:pt x="4449" y="448"/>
                                  </a:lnTo>
                                  <a:lnTo>
                                    <a:pt x="4461" y="432"/>
                                  </a:lnTo>
                                  <a:lnTo>
                                    <a:pt x="4474" y="418"/>
                                  </a:lnTo>
                                  <a:lnTo>
                                    <a:pt x="4490" y="408"/>
                                  </a:lnTo>
                                  <a:lnTo>
                                    <a:pt x="4510" y="398"/>
                                  </a:lnTo>
                                  <a:lnTo>
                                    <a:pt x="4530" y="390"/>
                                  </a:lnTo>
                                  <a:lnTo>
                                    <a:pt x="4552" y="384"/>
                                  </a:lnTo>
                                  <a:lnTo>
                                    <a:pt x="4577" y="380"/>
                                  </a:lnTo>
                                  <a:lnTo>
                                    <a:pt x="4603" y="376"/>
                                  </a:lnTo>
                                  <a:lnTo>
                                    <a:pt x="4633" y="376"/>
                                  </a:lnTo>
                                  <a:lnTo>
                                    <a:pt x="4633" y="212"/>
                                  </a:lnTo>
                                  <a:lnTo>
                                    <a:pt x="4613" y="212"/>
                                  </a:lnTo>
                                  <a:lnTo>
                                    <a:pt x="4593" y="214"/>
                                  </a:lnTo>
                                  <a:lnTo>
                                    <a:pt x="4575" y="216"/>
                                  </a:lnTo>
                                  <a:lnTo>
                                    <a:pt x="4558" y="220"/>
                                  </a:lnTo>
                                  <a:lnTo>
                                    <a:pt x="4542" y="224"/>
                                  </a:lnTo>
                                  <a:lnTo>
                                    <a:pt x="4528" y="232"/>
                                  </a:lnTo>
                                  <a:lnTo>
                                    <a:pt x="4514" y="238"/>
                                  </a:lnTo>
                                  <a:lnTo>
                                    <a:pt x="4500" y="246"/>
                                  </a:lnTo>
                                  <a:lnTo>
                                    <a:pt x="4488" y="256"/>
                                  </a:lnTo>
                                  <a:lnTo>
                                    <a:pt x="4476" y="265"/>
                                  </a:lnTo>
                                  <a:lnTo>
                                    <a:pt x="4464" y="277"/>
                                  </a:lnTo>
                                  <a:lnTo>
                                    <a:pt x="4455" y="291"/>
                                  </a:lnTo>
                                  <a:lnTo>
                                    <a:pt x="4433" y="319"/>
                                  </a:lnTo>
                                  <a:lnTo>
                                    <a:pt x="4413" y="353"/>
                                  </a:lnTo>
                                  <a:lnTo>
                                    <a:pt x="4411" y="353"/>
                                  </a:lnTo>
                                  <a:lnTo>
                                    <a:pt x="4411" y="226"/>
                                  </a:lnTo>
                                  <a:lnTo>
                                    <a:pt x="4253" y="226"/>
                                  </a:lnTo>
                                  <a:lnTo>
                                    <a:pt x="4253" y="905"/>
                                  </a:lnTo>
                                  <a:lnTo>
                                    <a:pt x="4411" y="905"/>
                                  </a:lnTo>
                                  <a:lnTo>
                                    <a:pt x="4411" y="608"/>
                                  </a:lnTo>
                                  <a:close/>
                                  <a:moveTo>
                                    <a:pt x="3993" y="905"/>
                                  </a:moveTo>
                                  <a:lnTo>
                                    <a:pt x="4152" y="905"/>
                                  </a:lnTo>
                                  <a:lnTo>
                                    <a:pt x="4152" y="226"/>
                                  </a:lnTo>
                                  <a:lnTo>
                                    <a:pt x="3993" y="226"/>
                                  </a:lnTo>
                                  <a:lnTo>
                                    <a:pt x="3993" y="521"/>
                                  </a:lnTo>
                                  <a:lnTo>
                                    <a:pt x="3993" y="539"/>
                                  </a:lnTo>
                                  <a:lnTo>
                                    <a:pt x="3991" y="556"/>
                                  </a:lnTo>
                                  <a:lnTo>
                                    <a:pt x="3989" y="578"/>
                                  </a:lnTo>
                                  <a:lnTo>
                                    <a:pt x="3985" y="598"/>
                                  </a:lnTo>
                                  <a:lnTo>
                                    <a:pt x="3979" y="620"/>
                                  </a:lnTo>
                                  <a:lnTo>
                                    <a:pt x="3974" y="640"/>
                                  </a:lnTo>
                                  <a:lnTo>
                                    <a:pt x="3966" y="661"/>
                                  </a:lnTo>
                                  <a:lnTo>
                                    <a:pt x="3958" y="681"/>
                                  </a:lnTo>
                                  <a:lnTo>
                                    <a:pt x="3946" y="699"/>
                                  </a:lnTo>
                                  <a:lnTo>
                                    <a:pt x="3936" y="717"/>
                                  </a:lnTo>
                                  <a:lnTo>
                                    <a:pt x="3922" y="733"/>
                                  </a:lnTo>
                                  <a:lnTo>
                                    <a:pt x="3908" y="746"/>
                                  </a:lnTo>
                                  <a:lnTo>
                                    <a:pt x="3890" y="756"/>
                                  </a:lnTo>
                                  <a:lnTo>
                                    <a:pt x="3875" y="764"/>
                                  </a:lnTo>
                                  <a:lnTo>
                                    <a:pt x="3855" y="770"/>
                                  </a:lnTo>
                                  <a:lnTo>
                                    <a:pt x="3835" y="772"/>
                                  </a:lnTo>
                                  <a:lnTo>
                                    <a:pt x="3821" y="772"/>
                                  </a:lnTo>
                                  <a:lnTo>
                                    <a:pt x="3809" y="770"/>
                                  </a:lnTo>
                                  <a:lnTo>
                                    <a:pt x="3797" y="766"/>
                                  </a:lnTo>
                                  <a:lnTo>
                                    <a:pt x="3789" y="760"/>
                                  </a:lnTo>
                                  <a:lnTo>
                                    <a:pt x="3784" y="754"/>
                                  </a:lnTo>
                                  <a:lnTo>
                                    <a:pt x="3780" y="746"/>
                                  </a:lnTo>
                                  <a:lnTo>
                                    <a:pt x="3776" y="739"/>
                                  </a:lnTo>
                                  <a:lnTo>
                                    <a:pt x="3774" y="731"/>
                                  </a:lnTo>
                                  <a:lnTo>
                                    <a:pt x="3770" y="711"/>
                                  </a:lnTo>
                                  <a:lnTo>
                                    <a:pt x="3766" y="689"/>
                                  </a:lnTo>
                                  <a:lnTo>
                                    <a:pt x="3764" y="647"/>
                                  </a:lnTo>
                                  <a:lnTo>
                                    <a:pt x="3764" y="614"/>
                                  </a:lnTo>
                                  <a:lnTo>
                                    <a:pt x="3764" y="226"/>
                                  </a:lnTo>
                                  <a:lnTo>
                                    <a:pt x="3607" y="226"/>
                                  </a:lnTo>
                                  <a:lnTo>
                                    <a:pt x="3607" y="697"/>
                                  </a:lnTo>
                                  <a:lnTo>
                                    <a:pt x="3607" y="719"/>
                                  </a:lnTo>
                                  <a:lnTo>
                                    <a:pt x="3609" y="741"/>
                                  </a:lnTo>
                                  <a:lnTo>
                                    <a:pt x="3611" y="760"/>
                                  </a:lnTo>
                                  <a:lnTo>
                                    <a:pt x="3617" y="782"/>
                                  </a:lnTo>
                                  <a:lnTo>
                                    <a:pt x="3623" y="800"/>
                                  </a:lnTo>
                                  <a:lnTo>
                                    <a:pt x="3631" y="820"/>
                                  </a:lnTo>
                                  <a:lnTo>
                                    <a:pt x="3639" y="838"/>
                                  </a:lnTo>
                                  <a:lnTo>
                                    <a:pt x="3649" y="853"/>
                                  </a:lnTo>
                                  <a:lnTo>
                                    <a:pt x="3661" y="867"/>
                                  </a:lnTo>
                                  <a:lnTo>
                                    <a:pt x="3675" y="881"/>
                                  </a:lnTo>
                                  <a:lnTo>
                                    <a:pt x="3690" y="893"/>
                                  </a:lnTo>
                                  <a:lnTo>
                                    <a:pt x="3706" y="903"/>
                                  </a:lnTo>
                                  <a:lnTo>
                                    <a:pt x="3724" y="911"/>
                                  </a:lnTo>
                                  <a:lnTo>
                                    <a:pt x="3746" y="917"/>
                                  </a:lnTo>
                                  <a:lnTo>
                                    <a:pt x="3768" y="919"/>
                                  </a:lnTo>
                                  <a:lnTo>
                                    <a:pt x="3789" y="921"/>
                                  </a:lnTo>
                                  <a:lnTo>
                                    <a:pt x="3807" y="921"/>
                                  </a:lnTo>
                                  <a:lnTo>
                                    <a:pt x="3825" y="919"/>
                                  </a:lnTo>
                                  <a:lnTo>
                                    <a:pt x="3841" y="915"/>
                                  </a:lnTo>
                                  <a:lnTo>
                                    <a:pt x="3857" y="911"/>
                                  </a:lnTo>
                                  <a:lnTo>
                                    <a:pt x="3873" y="905"/>
                                  </a:lnTo>
                                  <a:lnTo>
                                    <a:pt x="3886" y="899"/>
                                  </a:lnTo>
                                  <a:lnTo>
                                    <a:pt x="3900" y="891"/>
                                  </a:lnTo>
                                  <a:lnTo>
                                    <a:pt x="3914" y="881"/>
                                  </a:lnTo>
                                  <a:lnTo>
                                    <a:pt x="3926" y="871"/>
                                  </a:lnTo>
                                  <a:lnTo>
                                    <a:pt x="3938" y="861"/>
                                  </a:lnTo>
                                  <a:lnTo>
                                    <a:pt x="3948" y="849"/>
                                  </a:lnTo>
                                  <a:lnTo>
                                    <a:pt x="3958" y="838"/>
                                  </a:lnTo>
                                  <a:lnTo>
                                    <a:pt x="3968" y="824"/>
                                  </a:lnTo>
                                  <a:lnTo>
                                    <a:pt x="3976" y="810"/>
                                  </a:lnTo>
                                  <a:lnTo>
                                    <a:pt x="3983" y="794"/>
                                  </a:lnTo>
                                  <a:lnTo>
                                    <a:pt x="3991" y="778"/>
                                  </a:lnTo>
                                  <a:lnTo>
                                    <a:pt x="3993" y="778"/>
                                  </a:lnTo>
                                  <a:lnTo>
                                    <a:pt x="3993" y="905"/>
                                  </a:lnTo>
                                  <a:close/>
                                  <a:moveTo>
                                    <a:pt x="3334" y="337"/>
                                  </a:moveTo>
                                  <a:lnTo>
                                    <a:pt x="3536" y="337"/>
                                  </a:lnTo>
                                  <a:lnTo>
                                    <a:pt x="3536" y="226"/>
                                  </a:lnTo>
                                  <a:lnTo>
                                    <a:pt x="3334" y="226"/>
                                  </a:lnTo>
                                  <a:lnTo>
                                    <a:pt x="3334" y="0"/>
                                  </a:lnTo>
                                  <a:lnTo>
                                    <a:pt x="3178" y="65"/>
                                  </a:lnTo>
                                  <a:lnTo>
                                    <a:pt x="3178" y="226"/>
                                  </a:lnTo>
                                  <a:lnTo>
                                    <a:pt x="3045" y="226"/>
                                  </a:lnTo>
                                  <a:lnTo>
                                    <a:pt x="3045" y="337"/>
                                  </a:lnTo>
                                  <a:lnTo>
                                    <a:pt x="3178" y="337"/>
                                  </a:lnTo>
                                  <a:lnTo>
                                    <a:pt x="3178" y="735"/>
                                  </a:lnTo>
                                  <a:lnTo>
                                    <a:pt x="3178" y="760"/>
                                  </a:lnTo>
                                  <a:lnTo>
                                    <a:pt x="3180" y="782"/>
                                  </a:lnTo>
                                  <a:lnTo>
                                    <a:pt x="3184" y="804"/>
                                  </a:lnTo>
                                  <a:lnTo>
                                    <a:pt x="3190" y="824"/>
                                  </a:lnTo>
                                  <a:lnTo>
                                    <a:pt x="3198" y="840"/>
                                  </a:lnTo>
                                  <a:lnTo>
                                    <a:pt x="3205" y="855"/>
                                  </a:lnTo>
                                  <a:lnTo>
                                    <a:pt x="3217" y="869"/>
                                  </a:lnTo>
                                  <a:lnTo>
                                    <a:pt x="3229" y="881"/>
                                  </a:lnTo>
                                  <a:lnTo>
                                    <a:pt x="3243" y="891"/>
                                  </a:lnTo>
                                  <a:lnTo>
                                    <a:pt x="3259" y="899"/>
                                  </a:lnTo>
                                  <a:lnTo>
                                    <a:pt x="3275" y="907"/>
                                  </a:lnTo>
                                  <a:lnTo>
                                    <a:pt x="3295" y="911"/>
                                  </a:lnTo>
                                  <a:lnTo>
                                    <a:pt x="3314" y="915"/>
                                  </a:lnTo>
                                  <a:lnTo>
                                    <a:pt x="3336" y="919"/>
                                  </a:lnTo>
                                  <a:lnTo>
                                    <a:pt x="3360" y="921"/>
                                  </a:lnTo>
                                  <a:lnTo>
                                    <a:pt x="3386" y="921"/>
                                  </a:lnTo>
                                  <a:lnTo>
                                    <a:pt x="3417" y="921"/>
                                  </a:lnTo>
                                  <a:lnTo>
                                    <a:pt x="3449" y="919"/>
                                  </a:lnTo>
                                  <a:lnTo>
                                    <a:pt x="3483" y="915"/>
                                  </a:lnTo>
                                  <a:lnTo>
                                    <a:pt x="3514" y="909"/>
                                  </a:lnTo>
                                  <a:lnTo>
                                    <a:pt x="3514" y="798"/>
                                  </a:lnTo>
                                  <a:lnTo>
                                    <a:pt x="3496" y="802"/>
                                  </a:lnTo>
                                  <a:lnTo>
                                    <a:pt x="3479" y="806"/>
                                  </a:lnTo>
                                  <a:lnTo>
                                    <a:pt x="3461" y="808"/>
                                  </a:lnTo>
                                  <a:lnTo>
                                    <a:pt x="3441" y="810"/>
                                  </a:lnTo>
                                  <a:lnTo>
                                    <a:pt x="3425" y="808"/>
                                  </a:lnTo>
                                  <a:lnTo>
                                    <a:pt x="3409" y="806"/>
                                  </a:lnTo>
                                  <a:lnTo>
                                    <a:pt x="3396" y="802"/>
                                  </a:lnTo>
                                  <a:lnTo>
                                    <a:pt x="3384" y="796"/>
                                  </a:lnTo>
                                  <a:lnTo>
                                    <a:pt x="3374" y="790"/>
                                  </a:lnTo>
                                  <a:lnTo>
                                    <a:pt x="3364" y="782"/>
                                  </a:lnTo>
                                  <a:lnTo>
                                    <a:pt x="3358" y="772"/>
                                  </a:lnTo>
                                  <a:lnTo>
                                    <a:pt x="3352" y="762"/>
                                  </a:lnTo>
                                  <a:lnTo>
                                    <a:pt x="3346" y="752"/>
                                  </a:lnTo>
                                  <a:lnTo>
                                    <a:pt x="3342" y="741"/>
                                  </a:lnTo>
                                  <a:lnTo>
                                    <a:pt x="3340" y="727"/>
                                  </a:lnTo>
                                  <a:lnTo>
                                    <a:pt x="3338" y="715"/>
                                  </a:lnTo>
                                  <a:lnTo>
                                    <a:pt x="3336" y="687"/>
                                  </a:lnTo>
                                  <a:lnTo>
                                    <a:pt x="3334" y="657"/>
                                  </a:lnTo>
                                  <a:lnTo>
                                    <a:pt x="3334" y="337"/>
                                  </a:lnTo>
                                  <a:close/>
                                  <a:moveTo>
                                    <a:pt x="2847" y="905"/>
                                  </a:moveTo>
                                  <a:lnTo>
                                    <a:pt x="3006" y="905"/>
                                  </a:lnTo>
                                  <a:lnTo>
                                    <a:pt x="3006" y="436"/>
                                  </a:lnTo>
                                  <a:lnTo>
                                    <a:pt x="3006" y="414"/>
                                  </a:lnTo>
                                  <a:lnTo>
                                    <a:pt x="3004" y="392"/>
                                  </a:lnTo>
                                  <a:lnTo>
                                    <a:pt x="3000" y="370"/>
                                  </a:lnTo>
                                  <a:lnTo>
                                    <a:pt x="2996" y="351"/>
                                  </a:lnTo>
                                  <a:lnTo>
                                    <a:pt x="2990" y="331"/>
                                  </a:lnTo>
                                  <a:lnTo>
                                    <a:pt x="2982" y="313"/>
                                  </a:lnTo>
                                  <a:lnTo>
                                    <a:pt x="2972" y="295"/>
                                  </a:lnTo>
                                  <a:lnTo>
                                    <a:pt x="2962" y="279"/>
                                  </a:lnTo>
                                  <a:lnTo>
                                    <a:pt x="2950" y="263"/>
                                  </a:lnTo>
                                  <a:lnTo>
                                    <a:pt x="2936" y="252"/>
                                  </a:lnTo>
                                  <a:lnTo>
                                    <a:pt x="2922" y="240"/>
                                  </a:lnTo>
                                  <a:lnTo>
                                    <a:pt x="2905" y="230"/>
                                  </a:lnTo>
                                  <a:lnTo>
                                    <a:pt x="2887" y="222"/>
                                  </a:lnTo>
                                  <a:lnTo>
                                    <a:pt x="2867" y="216"/>
                                  </a:lnTo>
                                  <a:lnTo>
                                    <a:pt x="2845" y="212"/>
                                  </a:lnTo>
                                  <a:lnTo>
                                    <a:pt x="2821" y="212"/>
                                  </a:lnTo>
                                  <a:lnTo>
                                    <a:pt x="2804" y="212"/>
                                  </a:lnTo>
                                  <a:lnTo>
                                    <a:pt x="2786" y="214"/>
                                  </a:lnTo>
                                  <a:lnTo>
                                    <a:pt x="2770" y="216"/>
                                  </a:lnTo>
                                  <a:lnTo>
                                    <a:pt x="2754" y="222"/>
                                  </a:lnTo>
                                  <a:lnTo>
                                    <a:pt x="2740" y="226"/>
                                  </a:lnTo>
                                  <a:lnTo>
                                    <a:pt x="2724" y="234"/>
                                  </a:lnTo>
                                  <a:lnTo>
                                    <a:pt x="2711" y="242"/>
                                  </a:lnTo>
                                  <a:lnTo>
                                    <a:pt x="2699" y="250"/>
                                  </a:lnTo>
                                  <a:lnTo>
                                    <a:pt x="2687" y="259"/>
                                  </a:lnTo>
                                  <a:lnTo>
                                    <a:pt x="2675" y="269"/>
                                  </a:lnTo>
                                  <a:lnTo>
                                    <a:pt x="2663" y="281"/>
                                  </a:lnTo>
                                  <a:lnTo>
                                    <a:pt x="2653" y="295"/>
                                  </a:lnTo>
                                  <a:lnTo>
                                    <a:pt x="2645" y="307"/>
                                  </a:lnTo>
                                  <a:lnTo>
                                    <a:pt x="2635" y="323"/>
                                  </a:lnTo>
                                  <a:lnTo>
                                    <a:pt x="2627" y="337"/>
                                  </a:lnTo>
                                  <a:lnTo>
                                    <a:pt x="2621" y="353"/>
                                  </a:lnTo>
                                  <a:lnTo>
                                    <a:pt x="2618" y="353"/>
                                  </a:lnTo>
                                  <a:lnTo>
                                    <a:pt x="2618" y="226"/>
                                  </a:lnTo>
                                  <a:lnTo>
                                    <a:pt x="2459" y="226"/>
                                  </a:lnTo>
                                  <a:lnTo>
                                    <a:pt x="2459" y="905"/>
                                  </a:lnTo>
                                  <a:lnTo>
                                    <a:pt x="2618" y="905"/>
                                  </a:lnTo>
                                  <a:lnTo>
                                    <a:pt x="2618" y="612"/>
                                  </a:lnTo>
                                  <a:lnTo>
                                    <a:pt x="2618" y="594"/>
                                  </a:lnTo>
                                  <a:lnTo>
                                    <a:pt x="2619" y="574"/>
                                  </a:lnTo>
                                  <a:lnTo>
                                    <a:pt x="2623" y="554"/>
                                  </a:lnTo>
                                  <a:lnTo>
                                    <a:pt x="2627" y="533"/>
                                  </a:lnTo>
                                  <a:lnTo>
                                    <a:pt x="2631" y="513"/>
                                  </a:lnTo>
                                  <a:lnTo>
                                    <a:pt x="2637" y="491"/>
                                  </a:lnTo>
                                  <a:lnTo>
                                    <a:pt x="2645" y="471"/>
                                  </a:lnTo>
                                  <a:lnTo>
                                    <a:pt x="2655" y="451"/>
                                  </a:lnTo>
                                  <a:lnTo>
                                    <a:pt x="2665" y="432"/>
                                  </a:lnTo>
                                  <a:lnTo>
                                    <a:pt x="2677" y="414"/>
                                  </a:lnTo>
                                  <a:lnTo>
                                    <a:pt x="2691" y="400"/>
                                  </a:lnTo>
                                  <a:lnTo>
                                    <a:pt x="2705" y="386"/>
                                  </a:lnTo>
                                  <a:lnTo>
                                    <a:pt x="2720" y="374"/>
                                  </a:lnTo>
                                  <a:lnTo>
                                    <a:pt x="2738" y="366"/>
                                  </a:lnTo>
                                  <a:lnTo>
                                    <a:pt x="2756" y="360"/>
                                  </a:lnTo>
                                  <a:lnTo>
                                    <a:pt x="2778" y="358"/>
                                  </a:lnTo>
                                  <a:lnTo>
                                    <a:pt x="2790" y="358"/>
                                  </a:lnTo>
                                  <a:lnTo>
                                    <a:pt x="2802" y="360"/>
                                  </a:lnTo>
                                  <a:lnTo>
                                    <a:pt x="2813" y="364"/>
                                  </a:lnTo>
                                  <a:lnTo>
                                    <a:pt x="2823" y="372"/>
                                  </a:lnTo>
                                  <a:lnTo>
                                    <a:pt x="2827" y="378"/>
                                  </a:lnTo>
                                  <a:lnTo>
                                    <a:pt x="2831" y="384"/>
                                  </a:lnTo>
                                  <a:lnTo>
                                    <a:pt x="2835" y="392"/>
                                  </a:lnTo>
                                  <a:lnTo>
                                    <a:pt x="2837" y="400"/>
                                  </a:lnTo>
                                  <a:lnTo>
                                    <a:pt x="2843" y="420"/>
                                  </a:lnTo>
                                  <a:lnTo>
                                    <a:pt x="2845" y="442"/>
                                  </a:lnTo>
                                  <a:lnTo>
                                    <a:pt x="2847" y="485"/>
                                  </a:lnTo>
                                  <a:lnTo>
                                    <a:pt x="2847" y="517"/>
                                  </a:lnTo>
                                  <a:lnTo>
                                    <a:pt x="2847" y="905"/>
                                  </a:lnTo>
                                  <a:close/>
                                  <a:moveTo>
                                    <a:pt x="2378" y="525"/>
                                  </a:moveTo>
                                  <a:lnTo>
                                    <a:pt x="2378" y="485"/>
                                  </a:lnTo>
                                  <a:lnTo>
                                    <a:pt x="2378" y="455"/>
                                  </a:lnTo>
                                  <a:lnTo>
                                    <a:pt x="2374" y="426"/>
                                  </a:lnTo>
                                  <a:lnTo>
                                    <a:pt x="2370" y="400"/>
                                  </a:lnTo>
                                  <a:lnTo>
                                    <a:pt x="2362" y="372"/>
                                  </a:lnTo>
                                  <a:lnTo>
                                    <a:pt x="2352" y="349"/>
                                  </a:lnTo>
                                  <a:lnTo>
                                    <a:pt x="2342" y="327"/>
                                  </a:lnTo>
                                  <a:lnTo>
                                    <a:pt x="2328" y="305"/>
                                  </a:lnTo>
                                  <a:lnTo>
                                    <a:pt x="2315" y="287"/>
                                  </a:lnTo>
                                  <a:lnTo>
                                    <a:pt x="2297" y="269"/>
                                  </a:lnTo>
                                  <a:lnTo>
                                    <a:pt x="2277" y="254"/>
                                  </a:lnTo>
                                  <a:lnTo>
                                    <a:pt x="2257" y="242"/>
                                  </a:lnTo>
                                  <a:lnTo>
                                    <a:pt x="2233" y="230"/>
                                  </a:lnTo>
                                  <a:lnTo>
                                    <a:pt x="2208" y="222"/>
                                  </a:lnTo>
                                  <a:lnTo>
                                    <a:pt x="2180" y="216"/>
                                  </a:lnTo>
                                  <a:lnTo>
                                    <a:pt x="2152" y="212"/>
                                  </a:lnTo>
                                  <a:lnTo>
                                    <a:pt x="2121" y="212"/>
                                  </a:lnTo>
                                  <a:lnTo>
                                    <a:pt x="2083" y="212"/>
                                  </a:lnTo>
                                  <a:lnTo>
                                    <a:pt x="2049" y="216"/>
                                  </a:lnTo>
                                  <a:lnTo>
                                    <a:pt x="2018" y="224"/>
                                  </a:lnTo>
                                  <a:lnTo>
                                    <a:pt x="1990" y="234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38" y="261"/>
                                  </a:lnTo>
                                  <a:lnTo>
                                    <a:pt x="1919" y="279"/>
                                  </a:lnTo>
                                  <a:lnTo>
                                    <a:pt x="1899" y="299"/>
                                  </a:lnTo>
                                  <a:lnTo>
                                    <a:pt x="1883" y="321"/>
                                  </a:lnTo>
                                  <a:lnTo>
                                    <a:pt x="1867" y="345"/>
                                  </a:lnTo>
                                  <a:lnTo>
                                    <a:pt x="1855" y="370"/>
                                  </a:lnTo>
                                  <a:lnTo>
                                    <a:pt x="1845" y="400"/>
                                  </a:lnTo>
                                  <a:lnTo>
                                    <a:pt x="1840" y="430"/>
                                  </a:lnTo>
                                  <a:lnTo>
                                    <a:pt x="1834" y="461"/>
                                  </a:lnTo>
                                  <a:lnTo>
                                    <a:pt x="1830" y="495"/>
                                  </a:lnTo>
                                  <a:lnTo>
                                    <a:pt x="1830" y="531"/>
                                  </a:lnTo>
                                  <a:lnTo>
                                    <a:pt x="1830" y="572"/>
                                  </a:lnTo>
                                  <a:lnTo>
                                    <a:pt x="1834" y="612"/>
                                  </a:lnTo>
                                  <a:lnTo>
                                    <a:pt x="1840" y="649"/>
                                  </a:lnTo>
                                  <a:lnTo>
                                    <a:pt x="1849" y="685"/>
                                  </a:lnTo>
                                  <a:lnTo>
                                    <a:pt x="1859" y="719"/>
                                  </a:lnTo>
                                  <a:lnTo>
                                    <a:pt x="1873" y="752"/>
                                  </a:lnTo>
                                  <a:lnTo>
                                    <a:pt x="1891" y="782"/>
                                  </a:lnTo>
                                  <a:lnTo>
                                    <a:pt x="1911" y="810"/>
                                  </a:lnTo>
                                  <a:lnTo>
                                    <a:pt x="1921" y="822"/>
                                  </a:lnTo>
                                  <a:lnTo>
                                    <a:pt x="1933" y="834"/>
                                  </a:lnTo>
                                  <a:lnTo>
                                    <a:pt x="1944" y="845"/>
                                  </a:lnTo>
                                  <a:lnTo>
                                    <a:pt x="1956" y="855"/>
                                  </a:lnTo>
                                  <a:lnTo>
                                    <a:pt x="1970" y="865"/>
                                  </a:lnTo>
                                  <a:lnTo>
                                    <a:pt x="1986" y="875"/>
                                  </a:lnTo>
                                  <a:lnTo>
                                    <a:pt x="2000" y="883"/>
                                  </a:lnTo>
                                  <a:lnTo>
                                    <a:pt x="2016" y="891"/>
                                  </a:lnTo>
                                  <a:lnTo>
                                    <a:pt x="2034" y="897"/>
                                  </a:lnTo>
                                  <a:lnTo>
                                    <a:pt x="2049" y="903"/>
                                  </a:lnTo>
                                  <a:lnTo>
                                    <a:pt x="2069" y="909"/>
                                  </a:lnTo>
                                  <a:lnTo>
                                    <a:pt x="2087" y="913"/>
                                  </a:lnTo>
                                  <a:lnTo>
                                    <a:pt x="2107" y="917"/>
                                  </a:lnTo>
                                  <a:lnTo>
                                    <a:pt x="2129" y="919"/>
                                  </a:lnTo>
                                  <a:lnTo>
                                    <a:pt x="2148" y="921"/>
                                  </a:lnTo>
                                  <a:lnTo>
                                    <a:pt x="2172" y="921"/>
                                  </a:lnTo>
                                  <a:lnTo>
                                    <a:pt x="2220" y="919"/>
                                  </a:lnTo>
                                  <a:lnTo>
                                    <a:pt x="2267" y="915"/>
                                  </a:lnTo>
                                  <a:lnTo>
                                    <a:pt x="2291" y="911"/>
                                  </a:lnTo>
                                  <a:lnTo>
                                    <a:pt x="2315" y="907"/>
                                  </a:lnTo>
                                  <a:lnTo>
                                    <a:pt x="2338" y="901"/>
                                  </a:lnTo>
                                  <a:lnTo>
                                    <a:pt x="2360" y="893"/>
                                  </a:lnTo>
                                  <a:lnTo>
                                    <a:pt x="2360" y="784"/>
                                  </a:lnTo>
                                  <a:lnTo>
                                    <a:pt x="2330" y="794"/>
                                  </a:lnTo>
                                  <a:lnTo>
                                    <a:pt x="2297" y="802"/>
                                  </a:lnTo>
                                  <a:lnTo>
                                    <a:pt x="2263" y="808"/>
                                  </a:lnTo>
                                  <a:lnTo>
                                    <a:pt x="2231" y="810"/>
                                  </a:lnTo>
                                  <a:lnTo>
                                    <a:pt x="2204" y="808"/>
                                  </a:lnTo>
                                  <a:lnTo>
                                    <a:pt x="2176" y="804"/>
                                  </a:lnTo>
                                  <a:lnTo>
                                    <a:pt x="2150" y="796"/>
                                  </a:lnTo>
                                  <a:lnTo>
                                    <a:pt x="2127" y="784"/>
                                  </a:lnTo>
                                  <a:lnTo>
                                    <a:pt x="2103" y="772"/>
                                  </a:lnTo>
                                  <a:lnTo>
                                    <a:pt x="2083" y="756"/>
                                  </a:lnTo>
                                  <a:lnTo>
                                    <a:pt x="2063" y="741"/>
                                  </a:lnTo>
                                  <a:lnTo>
                                    <a:pt x="2045" y="721"/>
                                  </a:lnTo>
                                  <a:lnTo>
                                    <a:pt x="2030" y="701"/>
                                  </a:lnTo>
                                  <a:lnTo>
                                    <a:pt x="2016" y="677"/>
                                  </a:lnTo>
                                  <a:lnTo>
                                    <a:pt x="2004" y="655"/>
                                  </a:lnTo>
                                  <a:lnTo>
                                    <a:pt x="1994" y="630"/>
                                  </a:lnTo>
                                  <a:lnTo>
                                    <a:pt x="1986" y="604"/>
                                  </a:lnTo>
                                  <a:lnTo>
                                    <a:pt x="1980" y="578"/>
                                  </a:lnTo>
                                  <a:lnTo>
                                    <a:pt x="1976" y="552"/>
                                  </a:lnTo>
                                  <a:lnTo>
                                    <a:pt x="1976" y="525"/>
                                  </a:lnTo>
                                  <a:lnTo>
                                    <a:pt x="2378" y="525"/>
                                  </a:lnTo>
                                  <a:close/>
                                  <a:moveTo>
                                    <a:pt x="2230" y="430"/>
                                  </a:moveTo>
                                  <a:lnTo>
                                    <a:pt x="1980" y="430"/>
                                  </a:lnTo>
                                  <a:lnTo>
                                    <a:pt x="1982" y="416"/>
                                  </a:lnTo>
                                  <a:lnTo>
                                    <a:pt x="1986" y="404"/>
                                  </a:lnTo>
                                  <a:lnTo>
                                    <a:pt x="1990" y="392"/>
                                  </a:lnTo>
                                  <a:lnTo>
                                    <a:pt x="1994" y="382"/>
                                  </a:lnTo>
                                  <a:lnTo>
                                    <a:pt x="2000" y="372"/>
                                  </a:lnTo>
                                  <a:lnTo>
                                    <a:pt x="2006" y="362"/>
                                  </a:lnTo>
                                  <a:lnTo>
                                    <a:pt x="2014" y="353"/>
                                  </a:lnTo>
                                  <a:lnTo>
                                    <a:pt x="2022" y="345"/>
                                  </a:lnTo>
                                  <a:lnTo>
                                    <a:pt x="2030" y="337"/>
                                  </a:lnTo>
                                  <a:lnTo>
                                    <a:pt x="2039" y="331"/>
                                  </a:lnTo>
                                  <a:lnTo>
                                    <a:pt x="2049" y="325"/>
                                  </a:lnTo>
                                  <a:lnTo>
                                    <a:pt x="2061" y="321"/>
                                  </a:lnTo>
                                  <a:lnTo>
                                    <a:pt x="2071" y="317"/>
                                  </a:lnTo>
                                  <a:lnTo>
                                    <a:pt x="2083" y="315"/>
                                  </a:lnTo>
                                  <a:lnTo>
                                    <a:pt x="2095" y="313"/>
                                  </a:lnTo>
                                  <a:lnTo>
                                    <a:pt x="2109" y="311"/>
                                  </a:lnTo>
                                  <a:lnTo>
                                    <a:pt x="2121" y="313"/>
                                  </a:lnTo>
                                  <a:lnTo>
                                    <a:pt x="2134" y="313"/>
                                  </a:lnTo>
                                  <a:lnTo>
                                    <a:pt x="2146" y="317"/>
                                  </a:lnTo>
                                  <a:lnTo>
                                    <a:pt x="2158" y="319"/>
                                  </a:lnTo>
                                  <a:lnTo>
                                    <a:pt x="2168" y="325"/>
                                  </a:lnTo>
                                  <a:lnTo>
                                    <a:pt x="2178" y="329"/>
                                  </a:lnTo>
                                  <a:lnTo>
                                    <a:pt x="2188" y="337"/>
                                  </a:lnTo>
                                  <a:lnTo>
                                    <a:pt x="2196" y="343"/>
                                  </a:lnTo>
                                  <a:lnTo>
                                    <a:pt x="2204" y="351"/>
                                  </a:lnTo>
                                  <a:lnTo>
                                    <a:pt x="2210" y="360"/>
                                  </a:lnTo>
                                  <a:lnTo>
                                    <a:pt x="2216" y="370"/>
                                  </a:lnTo>
                                  <a:lnTo>
                                    <a:pt x="2220" y="380"/>
                                  </a:lnTo>
                                  <a:lnTo>
                                    <a:pt x="2224" y="390"/>
                                  </a:lnTo>
                                  <a:lnTo>
                                    <a:pt x="2226" y="402"/>
                                  </a:lnTo>
                                  <a:lnTo>
                                    <a:pt x="2228" y="416"/>
                                  </a:lnTo>
                                  <a:lnTo>
                                    <a:pt x="2230" y="430"/>
                                  </a:lnTo>
                                  <a:close/>
                                  <a:moveTo>
                                    <a:pt x="1608" y="459"/>
                                  </a:moveTo>
                                  <a:lnTo>
                                    <a:pt x="1776" y="459"/>
                                  </a:lnTo>
                                  <a:lnTo>
                                    <a:pt x="1776" y="428"/>
                                  </a:lnTo>
                                  <a:lnTo>
                                    <a:pt x="1772" y="400"/>
                                  </a:lnTo>
                                  <a:lnTo>
                                    <a:pt x="1766" y="374"/>
                                  </a:lnTo>
                                  <a:lnTo>
                                    <a:pt x="1760" y="351"/>
                                  </a:lnTo>
                                  <a:lnTo>
                                    <a:pt x="1750" y="327"/>
                                  </a:lnTo>
                                  <a:lnTo>
                                    <a:pt x="1739" y="307"/>
                                  </a:lnTo>
                                  <a:lnTo>
                                    <a:pt x="1725" y="289"/>
                                  </a:lnTo>
                                  <a:lnTo>
                                    <a:pt x="1709" y="273"/>
                                  </a:lnTo>
                                  <a:lnTo>
                                    <a:pt x="1693" y="257"/>
                                  </a:lnTo>
                                  <a:lnTo>
                                    <a:pt x="1673" y="246"/>
                                  </a:lnTo>
                                  <a:lnTo>
                                    <a:pt x="1651" y="236"/>
                                  </a:lnTo>
                                  <a:lnTo>
                                    <a:pt x="1628" y="226"/>
                                  </a:lnTo>
                                  <a:lnTo>
                                    <a:pt x="1604" y="220"/>
                                  </a:lnTo>
                                  <a:lnTo>
                                    <a:pt x="1576" y="214"/>
                                  </a:lnTo>
                                  <a:lnTo>
                                    <a:pt x="1549" y="212"/>
                                  </a:lnTo>
                                  <a:lnTo>
                                    <a:pt x="1519" y="212"/>
                                  </a:lnTo>
                                  <a:lnTo>
                                    <a:pt x="1481" y="212"/>
                                  </a:lnTo>
                                  <a:lnTo>
                                    <a:pt x="1448" y="216"/>
                                  </a:lnTo>
                                  <a:lnTo>
                                    <a:pt x="1414" y="224"/>
                                  </a:lnTo>
                                  <a:lnTo>
                                    <a:pt x="1384" y="234"/>
                                  </a:lnTo>
                                  <a:lnTo>
                                    <a:pt x="1356" y="248"/>
                                  </a:lnTo>
                                  <a:lnTo>
                                    <a:pt x="1331" y="261"/>
                                  </a:lnTo>
                                  <a:lnTo>
                                    <a:pt x="1307" y="279"/>
                                  </a:lnTo>
                                  <a:lnTo>
                                    <a:pt x="1287" y="299"/>
                                  </a:lnTo>
                                  <a:lnTo>
                                    <a:pt x="1267" y="323"/>
                                  </a:lnTo>
                                  <a:lnTo>
                                    <a:pt x="1252" y="347"/>
                                  </a:lnTo>
                                  <a:lnTo>
                                    <a:pt x="1238" y="372"/>
                                  </a:lnTo>
                                  <a:lnTo>
                                    <a:pt x="1228" y="402"/>
                                  </a:lnTo>
                                  <a:lnTo>
                                    <a:pt x="1218" y="432"/>
                                  </a:lnTo>
                                  <a:lnTo>
                                    <a:pt x="1212" y="465"/>
                                  </a:lnTo>
                                  <a:lnTo>
                                    <a:pt x="1208" y="499"/>
                                  </a:lnTo>
                                  <a:lnTo>
                                    <a:pt x="1208" y="537"/>
                                  </a:lnTo>
                                  <a:lnTo>
                                    <a:pt x="1208" y="578"/>
                                  </a:lnTo>
                                  <a:lnTo>
                                    <a:pt x="1214" y="620"/>
                                  </a:lnTo>
                                  <a:lnTo>
                                    <a:pt x="1220" y="659"/>
                                  </a:lnTo>
                                  <a:lnTo>
                                    <a:pt x="1230" y="695"/>
                                  </a:lnTo>
                                  <a:lnTo>
                                    <a:pt x="1244" y="731"/>
                                  </a:lnTo>
                                  <a:lnTo>
                                    <a:pt x="1259" y="762"/>
                                  </a:lnTo>
                                  <a:lnTo>
                                    <a:pt x="1277" y="790"/>
                                  </a:lnTo>
                                  <a:lnTo>
                                    <a:pt x="1299" y="818"/>
                                  </a:lnTo>
                                  <a:lnTo>
                                    <a:pt x="1311" y="830"/>
                                  </a:lnTo>
                                  <a:lnTo>
                                    <a:pt x="1323" y="842"/>
                                  </a:lnTo>
                                  <a:lnTo>
                                    <a:pt x="1337" y="851"/>
                                  </a:lnTo>
                                  <a:lnTo>
                                    <a:pt x="1351" y="861"/>
                                  </a:lnTo>
                                  <a:lnTo>
                                    <a:pt x="1364" y="871"/>
                                  </a:lnTo>
                                  <a:lnTo>
                                    <a:pt x="1380" y="879"/>
                                  </a:lnTo>
                                  <a:lnTo>
                                    <a:pt x="1396" y="887"/>
                                  </a:lnTo>
                                  <a:lnTo>
                                    <a:pt x="1412" y="893"/>
                                  </a:lnTo>
                                  <a:lnTo>
                                    <a:pt x="1448" y="905"/>
                                  </a:lnTo>
                                  <a:lnTo>
                                    <a:pt x="1485" y="915"/>
                                  </a:lnTo>
                                  <a:lnTo>
                                    <a:pt x="1527" y="919"/>
                                  </a:lnTo>
                                  <a:lnTo>
                                    <a:pt x="1570" y="921"/>
                                  </a:lnTo>
                                  <a:lnTo>
                                    <a:pt x="1596" y="921"/>
                                  </a:lnTo>
                                  <a:lnTo>
                                    <a:pt x="1622" y="919"/>
                                  </a:lnTo>
                                  <a:lnTo>
                                    <a:pt x="1646" y="917"/>
                                  </a:lnTo>
                                  <a:lnTo>
                                    <a:pt x="1671" y="913"/>
                                  </a:lnTo>
                                  <a:lnTo>
                                    <a:pt x="1721" y="903"/>
                                  </a:lnTo>
                                  <a:lnTo>
                                    <a:pt x="1770" y="889"/>
                                  </a:lnTo>
                                  <a:lnTo>
                                    <a:pt x="1770" y="792"/>
                                  </a:lnTo>
                                  <a:lnTo>
                                    <a:pt x="1741" y="800"/>
                                  </a:lnTo>
                                  <a:lnTo>
                                    <a:pt x="1713" y="806"/>
                                  </a:lnTo>
                                  <a:lnTo>
                                    <a:pt x="1683" y="808"/>
                                  </a:lnTo>
                                  <a:lnTo>
                                    <a:pt x="1655" y="810"/>
                                  </a:lnTo>
                                  <a:lnTo>
                                    <a:pt x="1622" y="808"/>
                                  </a:lnTo>
                                  <a:lnTo>
                                    <a:pt x="1592" y="804"/>
                                  </a:lnTo>
                                  <a:lnTo>
                                    <a:pt x="1562" y="796"/>
                                  </a:lnTo>
                                  <a:lnTo>
                                    <a:pt x="1537" y="786"/>
                                  </a:lnTo>
                                  <a:lnTo>
                                    <a:pt x="1511" y="774"/>
                                  </a:lnTo>
                                  <a:lnTo>
                                    <a:pt x="1487" y="758"/>
                                  </a:lnTo>
                                  <a:lnTo>
                                    <a:pt x="1467" y="743"/>
                                  </a:lnTo>
                                  <a:lnTo>
                                    <a:pt x="1448" y="723"/>
                                  </a:lnTo>
                                  <a:lnTo>
                                    <a:pt x="1432" y="701"/>
                                  </a:lnTo>
                                  <a:lnTo>
                                    <a:pt x="1416" y="677"/>
                                  </a:lnTo>
                                  <a:lnTo>
                                    <a:pt x="1404" y="653"/>
                                  </a:lnTo>
                                  <a:lnTo>
                                    <a:pt x="1394" y="626"/>
                                  </a:lnTo>
                                  <a:lnTo>
                                    <a:pt x="1386" y="598"/>
                                  </a:lnTo>
                                  <a:lnTo>
                                    <a:pt x="1380" y="570"/>
                                  </a:lnTo>
                                  <a:lnTo>
                                    <a:pt x="1376" y="539"/>
                                  </a:lnTo>
                                  <a:lnTo>
                                    <a:pt x="1376" y="507"/>
                                  </a:lnTo>
                                  <a:lnTo>
                                    <a:pt x="1376" y="475"/>
                                  </a:lnTo>
                                  <a:lnTo>
                                    <a:pt x="1382" y="444"/>
                                  </a:lnTo>
                                  <a:lnTo>
                                    <a:pt x="1386" y="428"/>
                                  </a:lnTo>
                                  <a:lnTo>
                                    <a:pt x="1390" y="414"/>
                                  </a:lnTo>
                                  <a:lnTo>
                                    <a:pt x="1396" y="398"/>
                                  </a:lnTo>
                                  <a:lnTo>
                                    <a:pt x="1404" y="384"/>
                                  </a:lnTo>
                                  <a:lnTo>
                                    <a:pt x="1412" y="370"/>
                                  </a:lnTo>
                                  <a:lnTo>
                                    <a:pt x="1420" y="358"/>
                                  </a:lnTo>
                                  <a:lnTo>
                                    <a:pt x="1432" y="349"/>
                                  </a:lnTo>
                                  <a:lnTo>
                                    <a:pt x="1444" y="339"/>
                                  </a:lnTo>
                                  <a:lnTo>
                                    <a:pt x="1457" y="333"/>
                                  </a:lnTo>
                                  <a:lnTo>
                                    <a:pt x="1471" y="327"/>
                                  </a:lnTo>
                                  <a:lnTo>
                                    <a:pt x="1487" y="323"/>
                                  </a:lnTo>
                                  <a:lnTo>
                                    <a:pt x="1505" y="323"/>
                                  </a:lnTo>
                                  <a:lnTo>
                                    <a:pt x="1521" y="323"/>
                                  </a:lnTo>
                                  <a:lnTo>
                                    <a:pt x="1535" y="325"/>
                                  </a:lnTo>
                                  <a:lnTo>
                                    <a:pt x="1547" y="329"/>
                                  </a:lnTo>
                                  <a:lnTo>
                                    <a:pt x="1556" y="333"/>
                                  </a:lnTo>
                                  <a:lnTo>
                                    <a:pt x="1566" y="341"/>
                                  </a:lnTo>
                                  <a:lnTo>
                                    <a:pt x="1574" y="347"/>
                                  </a:lnTo>
                                  <a:lnTo>
                                    <a:pt x="1582" y="354"/>
                                  </a:lnTo>
                                  <a:lnTo>
                                    <a:pt x="1588" y="364"/>
                                  </a:lnTo>
                                  <a:lnTo>
                                    <a:pt x="1594" y="374"/>
                                  </a:lnTo>
                                  <a:lnTo>
                                    <a:pt x="1598" y="384"/>
                                  </a:lnTo>
                                  <a:lnTo>
                                    <a:pt x="1602" y="396"/>
                                  </a:lnTo>
                                  <a:lnTo>
                                    <a:pt x="1604" y="408"/>
                                  </a:lnTo>
                                  <a:lnTo>
                                    <a:pt x="1608" y="434"/>
                                  </a:lnTo>
                                  <a:lnTo>
                                    <a:pt x="1608" y="459"/>
                                  </a:lnTo>
                                  <a:close/>
                                  <a:moveTo>
                                    <a:pt x="1000" y="459"/>
                                  </a:moveTo>
                                  <a:lnTo>
                                    <a:pt x="1168" y="459"/>
                                  </a:lnTo>
                                  <a:lnTo>
                                    <a:pt x="1168" y="428"/>
                                  </a:lnTo>
                                  <a:lnTo>
                                    <a:pt x="1164" y="400"/>
                                  </a:lnTo>
                                  <a:lnTo>
                                    <a:pt x="1159" y="374"/>
                                  </a:lnTo>
                                  <a:lnTo>
                                    <a:pt x="1151" y="351"/>
                                  </a:lnTo>
                                  <a:lnTo>
                                    <a:pt x="1143" y="327"/>
                                  </a:lnTo>
                                  <a:lnTo>
                                    <a:pt x="1131" y="307"/>
                                  </a:lnTo>
                                  <a:lnTo>
                                    <a:pt x="1117" y="289"/>
                                  </a:lnTo>
                                  <a:lnTo>
                                    <a:pt x="1101" y="273"/>
                                  </a:lnTo>
                                  <a:lnTo>
                                    <a:pt x="1083" y="257"/>
                                  </a:lnTo>
                                  <a:lnTo>
                                    <a:pt x="1065" y="246"/>
                                  </a:lnTo>
                                  <a:lnTo>
                                    <a:pt x="1044" y="236"/>
                                  </a:lnTo>
                                  <a:lnTo>
                                    <a:pt x="1020" y="226"/>
                                  </a:lnTo>
                                  <a:lnTo>
                                    <a:pt x="996" y="220"/>
                                  </a:lnTo>
                                  <a:lnTo>
                                    <a:pt x="968" y="214"/>
                                  </a:lnTo>
                                  <a:lnTo>
                                    <a:pt x="941" y="212"/>
                                  </a:lnTo>
                                  <a:lnTo>
                                    <a:pt x="911" y="212"/>
                                  </a:lnTo>
                                  <a:lnTo>
                                    <a:pt x="873" y="212"/>
                                  </a:lnTo>
                                  <a:lnTo>
                                    <a:pt x="838" y="216"/>
                                  </a:lnTo>
                                  <a:lnTo>
                                    <a:pt x="806" y="224"/>
                                  </a:lnTo>
                                  <a:lnTo>
                                    <a:pt x="776" y="234"/>
                                  </a:lnTo>
                                  <a:lnTo>
                                    <a:pt x="749" y="248"/>
                                  </a:lnTo>
                                  <a:lnTo>
                                    <a:pt x="723" y="261"/>
                                  </a:lnTo>
                                  <a:lnTo>
                                    <a:pt x="699" y="279"/>
                                  </a:lnTo>
                                  <a:lnTo>
                                    <a:pt x="679" y="299"/>
                                  </a:lnTo>
                                  <a:lnTo>
                                    <a:pt x="660" y="323"/>
                                  </a:lnTo>
                                  <a:lnTo>
                                    <a:pt x="644" y="347"/>
                                  </a:lnTo>
                                  <a:lnTo>
                                    <a:pt x="630" y="372"/>
                                  </a:lnTo>
                                  <a:lnTo>
                                    <a:pt x="620" y="402"/>
                                  </a:lnTo>
                                  <a:lnTo>
                                    <a:pt x="610" y="432"/>
                                  </a:lnTo>
                                  <a:lnTo>
                                    <a:pt x="604" y="465"/>
                                  </a:lnTo>
                                  <a:lnTo>
                                    <a:pt x="600" y="499"/>
                                  </a:lnTo>
                                  <a:lnTo>
                                    <a:pt x="600" y="537"/>
                                  </a:lnTo>
                                  <a:lnTo>
                                    <a:pt x="600" y="578"/>
                                  </a:lnTo>
                                  <a:lnTo>
                                    <a:pt x="606" y="620"/>
                                  </a:lnTo>
                                  <a:lnTo>
                                    <a:pt x="612" y="659"/>
                                  </a:lnTo>
                                  <a:lnTo>
                                    <a:pt x="622" y="695"/>
                                  </a:lnTo>
                                  <a:lnTo>
                                    <a:pt x="636" y="731"/>
                                  </a:lnTo>
                                  <a:lnTo>
                                    <a:pt x="652" y="762"/>
                                  </a:lnTo>
                                  <a:lnTo>
                                    <a:pt x="670" y="790"/>
                                  </a:lnTo>
                                  <a:lnTo>
                                    <a:pt x="691" y="818"/>
                                  </a:lnTo>
                                  <a:lnTo>
                                    <a:pt x="703" y="830"/>
                                  </a:lnTo>
                                  <a:lnTo>
                                    <a:pt x="715" y="842"/>
                                  </a:lnTo>
                                  <a:lnTo>
                                    <a:pt x="727" y="851"/>
                                  </a:lnTo>
                                  <a:lnTo>
                                    <a:pt x="741" y="861"/>
                                  </a:lnTo>
                                  <a:lnTo>
                                    <a:pt x="757" y="871"/>
                                  </a:lnTo>
                                  <a:lnTo>
                                    <a:pt x="771" y="879"/>
                                  </a:lnTo>
                                  <a:lnTo>
                                    <a:pt x="788" y="887"/>
                                  </a:lnTo>
                                  <a:lnTo>
                                    <a:pt x="804" y="893"/>
                                  </a:lnTo>
                                  <a:lnTo>
                                    <a:pt x="840" y="905"/>
                                  </a:lnTo>
                                  <a:lnTo>
                                    <a:pt x="877" y="915"/>
                                  </a:lnTo>
                                  <a:lnTo>
                                    <a:pt x="919" y="919"/>
                                  </a:lnTo>
                                  <a:lnTo>
                                    <a:pt x="963" y="921"/>
                                  </a:lnTo>
                                  <a:lnTo>
                                    <a:pt x="988" y="921"/>
                                  </a:lnTo>
                                  <a:lnTo>
                                    <a:pt x="1014" y="919"/>
                                  </a:lnTo>
                                  <a:lnTo>
                                    <a:pt x="1038" y="917"/>
                                  </a:lnTo>
                                  <a:lnTo>
                                    <a:pt x="1064" y="913"/>
                                  </a:lnTo>
                                  <a:lnTo>
                                    <a:pt x="1113" y="903"/>
                                  </a:lnTo>
                                  <a:lnTo>
                                    <a:pt x="1161" y="889"/>
                                  </a:lnTo>
                                  <a:lnTo>
                                    <a:pt x="1161" y="792"/>
                                  </a:lnTo>
                                  <a:lnTo>
                                    <a:pt x="1133" y="800"/>
                                  </a:lnTo>
                                  <a:lnTo>
                                    <a:pt x="1105" y="806"/>
                                  </a:lnTo>
                                  <a:lnTo>
                                    <a:pt x="1075" y="808"/>
                                  </a:lnTo>
                                  <a:lnTo>
                                    <a:pt x="1048" y="810"/>
                                  </a:lnTo>
                                  <a:lnTo>
                                    <a:pt x="1014" y="808"/>
                                  </a:lnTo>
                                  <a:lnTo>
                                    <a:pt x="984" y="804"/>
                                  </a:lnTo>
                                  <a:lnTo>
                                    <a:pt x="955" y="796"/>
                                  </a:lnTo>
                                  <a:lnTo>
                                    <a:pt x="929" y="786"/>
                                  </a:lnTo>
                                  <a:lnTo>
                                    <a:pt x="903" y="774"/>
                                  </a:lnTo>
                                  <a:lnTo>
                                    <a:pt x="879" y="758"/>
                                  </a:lnTo>
                                  <a:lnTo>
                                    <a:pt x="860" y="743"/>
                                  </a:lnTo>
                                  <a:lnTo>
                                    <a:pt x="840" y="723"/>
                                  </a:lnTo>
                                  <a:lnTo>
                                    <a:pt x="824" y="701"/>
                                  </a:lnTo>
                                  <a:lnTo>
                                    <a:pt x="808" y="677"/>
                                  </a:lnTo>
                                  <a:lnTo>
                                    <a:pt x="796" y="653"/>
                                  </a:lnTo>
                                  <a:lnTo>
                                    <a:pt x="786" y="626"/>
                                  </a:lnTo>
                                  <a:lnTo>
                                    <a:pt x="778" y="598"/>
                                  </a:lnTo>
                                  <a:lnTo>
                                    <a:pt x="773" y="570"/>
                                  </a:lnTo>
                                  <a:lnTo>
                                    <a:pt x="769" y="539"/>
                                  </a:lnTo>
                                  <a:lnTo>
                                    <a:pt x="769" y="507"/>
                                  </a:lnTo>
                                  <a:lnTo>
                                    <a:pt x="769" y="475"/>
                                  </a:lnTo>
                                  <a:lnTo>
                                    <a:pt x="774" y="444"/>
                                  </a:lnTo>
                                  <a:lnTo>
                                    <a:pt x="778" y="428"/>
                                  </a:lnTo>
                                  <a:lnTo>
                                    <a:pt x="782" y="414"/>
                                  </a:lnTo>
                                  <a:lnTo>
                                    <a:pt x="788" y="398"/>
                                  </a:lnTo>
                                  <a:lnTo>
                                    <a:pt x="796" y="384"/>
                                  </a:lnTo>
                                  <a:lnTo>
                                    <a:pt x="804" y="370"/>
                                  </a:lnTo>
                                  <a:lnTo>
                                    <a:pt x="812" y="358"/>
                                  </a:lnTo>
                                  <a:lnTo>
                                    <a:pt x="824" y="349"/>
                                  </a:lnTo>
                                  <a:lnTo>
                                    <a:pt x="836" y="339"/>
                                  </a:lnTo>
                                  <a:lnTo>
                                    <a:pt x="850" y="333"/>
                                  </a:lnTo>
                                  <a:lnTo>
                                    <a:pt x="864" y="327"/>
                                  </a:lnTo>
                                  <a:lnTo>
                                    <a:pt x="879" y="323"/>
                                  </a:lnTo>
                                  <a:lnTo>
                                    <a:pt x="897" y="323"/>
                                  </a:lnTo>
                                  <a:lnTo>
                                    <a:pt x="913" y="323"/>
                                  </a:lnTo>
                                  <a:lnTo>
                                    <a:pt x="927" y="325"/>
                                  </a:lnTo>
                                  <a:lnTo>
                                    <a:pt x="939" y="329"/>
                                  </a:lnTo>
                                  <a:lnTo>
                                    <a:pt x="949" y="333"/>
                                  </a:lnTo>
                                  <a:lnTo>
                                    <a:pt x="959" y="341"/>
                                  </a:lnTo>
                                  <a:lnTo>
                                    <a:pt x="967" y="347"/>
                                  </a:lnTo>
                                  <a:lnTo>
                                    <a:pt x="974" y="354"/>
                                  </a:lnTo>
                                  <a:lnTo>
                                    <a:pt x="980" y="364"/>
                                  </a:lnTo>
                                  <a:lnTo>
                                    <a:pt x="984" y="374"/>
                                  </a:lnTo>
                                  <a:lnTo>
                                    <a:pt x="990" y="384"/>
                                  </a:lnTo>
                                  <a:lnTo>
                                    <a:pt x="992" y="396"/>
                                  </a:lnTo>
                                  <a:lnTo>
                                    <a:pt x="996" y="408"/>
                                  </a:lnTo>
                                  <a:lnTo>
                                    <a:pt x="998" y="434"/>
                                  </a:lnTo>
                                  <a:lnTo>
                                    <a:pt x="1000" y="459"/>
                                  </a:lnTo>
                                  <a:close/>
                                  <a:moveTo>
                                    <a:pt x="531" y="905"/>
                                  </a:moveTo>
                                  <a:lnTo>
                                    <a:pt x="531" y="422"/>
                                  </a:lnTo>
                                  <a:lnTo>
                                    <a:pt x="529" y="394"/>
                                  </a:lnTo>
                                  <a:lnTo>
                                    <a:pt x="527" y="368"/>
                                  </a:lnTo>
                                  <a:lnTo>
                                    <a:pt x="521" y="345"/>
                                  </a:lnTo>
                                  <a:lnTo>
                                    <a:pt x="513" y="323"/>
                                  </a:lnTo>
                                  <a:lnTo>
                                    <a:pt x="503" y="303"/>
                                  </a:lnTo>
                                  <a:lnTo>
                                    <a:pt x="491" y="285"/>
                                  </a:lnTo>
                                  <a:lnTo>
                                    <a:pt x="478" y="271"/>
                                  </a:lnTo>
                                  <a:lnTo>
                                    <a:pt x="462" y="257"/>
                                  </a:lnTo>
                                  <a:lnTo>
                                    <a:pt x="444" y="246"/>
                                  </a:lnTo>
                                  <a:lnTo>
                                    <a:pt x="426" y="236"/>
                                  </a:lnTo>
                                  <a:lnTo>
                                    <a:pt x="406" y="228"/>
                                  </a:lnTo>
                                  <a:lnTo>
                                    <a:pt x="384" y="222"/>
                                  </a:lnTo>
                                  <a:lnTo>
                                    <a:pt x="361" y="218"/>
                                  </a:lnTo>
                                  <a:lnTo>
                                    <a:pt x="337" y="214"/>
                                  </a:lnTo>
                                  <a:lnTo>
                                    <a:pt x="311" y="212"/>
                                  </a:lnTo>
                                  <a:lnTo>
                                    <a:pt x="284" y="212"/>
                                  </a:lnTo>
                                  <a:lnTo>
                                    <a:pt x="258" y="212"/>
                                  </a:lnTo>
                                  <a:lnTo>
                                    <a:pt x="232" y="214"/>
                                  </a:lnTo>
                                  <a:lnTo>
                                    <a:pt x="208" y="218"/>
                                  </a:lnTo>
                                  <a:lnTo>
                                    <a:pt x="185" y="222"/>
                                  </a:lnTo>
                                  <a:lnTo>
                                    <a:pt x="163" y="230"/>
                                  </a:lnTo>
                                  <a:lnTo>
                                    <a:pt x="141" y="238"/>
                                  </a:lnTo>
                                  <a:lnTo>
                                    <a:pt x="121" y="248"/>
                                  </a:lnTo>
                                  <a:lnTo>
                                    <a:pt x="101" y="259"/>
                                  </a:lnTo>
                                  <a:lnTo>
                                    <a:pt x="86" y="273"/>
                                  </a:lnTo>
                                  <a:lnTo>
                                    <a:pt x="70" y="289"/>
                                  </a:lnTo>
                                  <a:lnTo>
                                    <a:pt x="58" y="307"/>
                                  </a:lnTo>
                                  <a:lnTo>
                                    <a:pt x="46" y="327"/>
                                  </a:lnTo>
                                  <a:lnTo>
                                    <a:pt x="38" y="349"/>
                                  </a:lnTo>
                                  <a:lnTo>
                                    <a:pt x="32" y="372"/>
                                  </a:lnTo>
                                  <a:lnTo>
                                    <a:pt x="28" y="398"/>
                                  </a:lnTo>
                                  <a:lnTo>
                                    <a:pt x="26" y="426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83" y="402"/>
                                  </a:lnTo>
                                  <a:lnTo>
                                    <a:pt x="187" y="382"/>
                                  </a:lnTo>
                                  <a:lnTo>
                                    <a:pt x="190" y="372"/>
                                  </a:lnTo>
                                  <a:lnTo>
                                    <a:pt x="194" y="364"/>
                                  </a:lnTo>
                                  <a:lnTo>
                                    <a:pt x="200" y="356"/>
                                  </a:lnTo>
                                  <a:lnTo>
                                    <a:pt x="206" y="349"/>
                                  </a:lnTo>
                                  <a:lnTo>
                                    <a:pt x="214" y="343"/>
                                  </a:lnTo>
                                  <a:lnTo>
                                    <a:pt x="222" y="337"/>
                                  </a:lnTo>
                                  <a:lnTo>
                                    <a:pt x="230" y="333"/>
                                  </a:lnTo>
                                  <a:lnTo>
                                    <a:pt x="240" y="329"/>
                                  </a:lnTo>
                                  <a:lnTo>
                                    <a:pt x="260" y="323"/>
                                  </a:lnTo>
                                  <a:lnTo>
                                    <a:pt x="284" y="323"/>
                                  </a:lnTo>
                                  <a:lnTo>
                                    <a:pt x="297" y="323"/>
                                  </a:lnTo>
                                  <a:lnTo>
                                    <a:pt x="311" y="325"/>
                                  </a:lnTo>
                                  <a:lnTo>
                                    <a:pt x="323" y="327"/>
                                  </a:lnTo>
                                  <a:lnTo>
                                    <a:pt x="333" y="333"/>
                                  </a:lnTo>
                                  <a:lnTo>
                                    <a:pt x="341" y="337"/>
                                  </a:lnTo>
                                  <a:lnTo>
                                    <a:pt x="349" y="343"/>
                                  </a:lnTo>
                                  <a:lnTo>
                                    <a:pt x="355" y="351"/>
                                  </a:lnTo>
                                  <a:lnTo>
                                    <a:pt x="361" y="358"/>
                                  </a:lnTo>
                                  <a:lnTo>
                                    <a:pt x="371" y="378"/>
                                  </a:lnTo>
                                  <a:lnTo>
                                    <a:pt x="377" y="398"/>
                                  </a:lnTo>
                                  <a:lnTo>
                                    <a:pt x="379" y="422"/>
                                  </a:lnTo>
                                  <a:lnTo>
                                    <a:pt x="381" y="446"/>
                                  </a:lnTo>
                                  <a:lnTo>
                                    <a:pt x="381" y="513"/>
                                  </a:lnTo>
                                  <a:lnTo>
                                    <a:pt x="319" y="515"/>
                                  </a:lnTo>
                                  <a:lnTo>
                                    <a:pt x="256" y="523"/>
                                  </a:lnTo>
                                  <a:lnTo>
                                    <a:pt x="224" y="527"/>
                                  </a:lnTo>
                                  <a:lnTo>
                                    <a:pt x="192" y="535"/>
                                  </a:lnTo>
                                  <a:lnTo>
                                    <a:pt x="161" y="543"/>
                                  </a:lnTo>
                                  <a:lnTo>
                                    <a:pt x="133" y="552"/>
                                  </a:lnTo>
                                  <a:lnTo>
                                    <a:pt x="105" y="566"/>
                                  </a:lnTo>
                                  <a:lnTo>
                                    <a:pt x="80" y="582"/>
                                  </a:lnTo>
                                  <a:lnTo>
                                    <a:pt x="68" y="590"/>
                                  </a:lnTo>
                                  <a:lnTo>
                                    <a:pt x="58" y="600"/>
                                  </a:lnTo>
                                  <a:lnTo>
                                    <a:pt x="48" y="610"/>
                                  </a:lnTo>
                                  <a:lnTo>
                                    <a:pt x="38" y="622"/>
                                  </a:lnTo>
                                  <a:lnTo>
                                    <a:pt x="30" y="634"/>
                                  </a:lnTo>
                                  <a:lnTo>
                                    <a:pt x="22" y="646"/>
                                  </a:lnTo>
                                  <a:lnTo>
                                    <a:pt x="16" y="659"/>
                                  </a:lnTo>
                                  <a:lnTo>
                                    <a:pt x="10" y="675"/>
                                  </a:lnTo>
                                  <a:lnTo>
                                    <a:pt x="6" y="691"/>
                                  </a:lnTo>
                                  <a:lnTo>
                                    <a:pt x="2" y="707"/>
                                  </a:lnTo>
                                  <a:lnTo>
                                    <a:pt x="0" y="725"/>
                                  </a:lnTo>
                                  <a:lnTo>
                                    <a:pt x="0" y="743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4" y="784"/>
                                  </a:lnTo>
                                  <a:lnTo>
                                    <a:pt x="10" y="802"/>
                                  </a:lnTo>
                                  <a:lnTo>
                                    <a:pt x="16" y="820"/>
                                  </a:lnTo>
                                  <a:lnTo>
                                    <a:pt x="24" y="836"/>
                                  </a:lnTo>
                                  <a:lnTo>
                                    <a:pt x="34" y="849"/>
                                  </a:lnTo>
                                  <a:lnTo>
                                    <a:pt x="46" y="863"/>
                                  </a:lnTo>
                                  <a:lnTo>
                                    <a:pt x="60" y="875"/>
                                  </a:lnTo>
                                  <a:lnTo>
                                    <a:pt x="74" y="885"/>
                                  </a:lnTo>
                                  <a:lnTo>
                                    <a:pt x="90" y="895"/>
                                  </a:lnTo>
                                  <a:lnTo>
                                    <a:pt x="105" y="903"/>
                                  </a:lnTo>
                                  <a:lnTo>
                                    <a:pt x="123" y="909"/>
                                  </a:lnTo>
                                  <a:lnTo>
                                    <a:pt x="141" y="915"/>
                                  </a:lnTo>
                                  <a:lnTo>
                                    <a:pt x="161" y="919"/>
                                  </a:lnTo>
                                  <a:lnTo>
                                    <a:pt x="181" y="921"/>
                                  </a:lnTo>
                                  <a:lnTo>
                                    <a:pt x="200" y="921"/>
                                  </a:lnTo>
                                  <a:lnTo>
                                    <a:pt x="228" y="919"/>
                                  </a:lnTo>
                                  <a:lnTo>
                                    <a:pt x="254" y="917"/>
                                  </a:lnTo>
                                  <a:lnTo>
                                    <a:pt x="280" y="909"/>
                                  </a:lnTo>
                                  <a:lnTo>
                                    <a:pt x="303" y="901"/>
                                  </a:lnTo>
                                  <a:lnTo>
                                    <a:pt x="315" y="893"/>
                                  </a:lnTo>
                                  <a:lnTo>
                                    <a:pt x="325" y="887"/>
                                  </a:lnTo>
                                  <a:lnTo>
                                    <a:pt x="335" y="879"/>
                                  </a:lnTo>
                                  <a:lnTo>
                                    <a:pt x="345" y="871"/>
                                  </a:lnTo>
                                  <a:lnTo>
                                    <a:pt x="355" y="861"/>
                                  </a:lnTo>
                                  <a:lnTo>
                                    <a:pt x="363" y="851"/>
                                  </a:lnTo>
                                  <a:lnTo>
                                    <a:pt x="371" y="840"/>
                                  </a:lnTo>
                                  <a:lnTo>
                                    <a:pt x="377" y="828"/>
                                  </a:lnTo>
                                  <a:lnTo>
                                    <a:pt x="381" y="828"/>
                                  </a:lnTo>
                                  <a:lnTo>
                                    <a:pt x="381" y="905"/>
                                  </a:lnTo>
                                  <a:lnTo>
                                    <a:pt x="531" y="905"/>
                                  </a:lnTo>
                                  <a:close/>
                                  <a:moveTo>
                                    <a:pt x="381" y="606"/>
                                  </a:moveTo>
                                  <a:lnTo>
                                    <a:pt x="379" y="640"/>
                                  </a:lnTo>
                                  <a:lnTo>
                                    <a:pt x="373" y="675"/>
                                  </a:lnTo>
                                  <a:lnTo>
                                    <a:pt x="369" y="691"/>
                                  </a:lnTo>
                                  <a:lnTo>
                                    <a:pt x="363" y="709"/>
                                  </a:lnTo>
                                  <a:lnTo>
                                    <a:pt x="357" y="725"/>
                                  </a:lnTo>
                                  <a:lnTo>
                                    <a:pt x="349" y="741"/>
                                  </a:lnTo>
                                  <a:lnTo>
                                    <a:pt x="339" y="754"/>
                                  </a:lnTo>
                                  <a:lnTo>
                                    <a:pt x="329" y="768"/>
                                  </a:lnTo>
                                  <a:lnTo>
                                    <a:pt x="317" y="780"/>
                                  </a:lnTo>
                                  <a:lnTo>
                                    <a:pt x="305" y="790"/>
                                  </a:lnTo>
                                  <a:lnTo>
                                    <a:pt x="291" y="798"/>
                                  </a:lnTo>
                                  <a:lnTo>
                                    <a:pt x="276" y="804"/>
                                  </a:lnTo>
                                  <a:lnTo>
                                    <a:pt x="258" y="808"/>
                                  </a:lnTo>
                                  <a:lnTo>
                                    <a:pt x="238" y="810"/>
                                  </a:lnTo>
                                  <a:lnTo>
                                    <a:pt x="220" y="808"/>
                                  </a:lnTo>
                                  <a:lnTo>
                                    <a:pt x="202" y="804"/>
                                  </a:lnTo>
                                  <a:lnTo>
                                    <a:pt x="189" y="798"/>
                                  </a:lnTo>
                                  <a:lnTo>
                                    <a:pt x="177" y="788"/>
                                  </a:lnTo>
                                  <a:lnTo>
                                    <a:pt x="167" y="778"/>
                                  </a:lnTo>
                                  <a:lnTo>
                                    <a:pt x="161" y="764"/>
                                  </a:lnTo>
                                  <a:lnTo>
                                    <a:pt x="157" y="746"/>
                                  </a:lnTo>
                                  <a:lnTo>
                                    <a:pt x="155" y="729"/>
                                  </a:lnTo>
                                  <a:lnTo>
                                    <a:pt x="157" y="711"/>
                                  </a:lnTo>
                                  <a:lnTo>
                                    <a:pt x="161" y="693"/>
                                  </a:lnTo>
                                  <a:lnTo>
                                    <a:pt x="169" y="679"/>
                                  </a:lnTo>
                                  <a:lnTo>
                                    <a:pt x="179" y="665"/>
                                  </a:lnTo>
                                  <a:lnTo>
                                    <a:pt x="192" y="655"/>
                                  </a:lnTo>
                                  <a:lnTo>
                                    <a:pt x="206" y="644"/>
                                  </a:lnTo>
                                  <a:lnTo>
                                    <a:pt x="222" y="636"/>
                                  </a:lnTo>
                                  <a:lnTo>
                                    <a:pt x="238" y="628"/>
                                  </a:lnTo>
                                  <a:lnTo>
                                    <a:pt x="258" y="622"/>
                                  </a:lnTo>
                                  <a:lnTo>
                                    <a:pt x="276" y="618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313" y="610"/>
                                  </a:lnTo>
                                  <a:lnTo>
                                    <a:pt x="349" y="606"/>
                                  </a:lnTo>
                                  <a:lnTo>
                                    <a:pt x="381" y="6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4"/>
                          <wps:cNvSpPr>
                            <a:spLocks/>
                          </wps:cNvSpPr>
                          <wps:spPr bwMode="auto">
                            <a:xfrm>
                              <a:off x="969645" y="0"/>
                              <a:ext cx="156845" cy="160020"/>
                            </a:xfrm>
                            <a:custGeom>
                              <a:avLst/>
                              <a:gdLst>
                                <a:gd name="T0" fmla="*/ 0 w 495"/>
                                <a:gd name="T1" fmla="*/ 0 h 505"/>
                                <a:gd name="T2" fmla="*/ 0 w 495"/>
                                <a:gd name="T3" fmla="*/ 113 h 505"/>
                                <a:gd name="T4" fmla="*/ 14 w 495"/>
                                <a:gd name="T5" fmla="*/ 117 h 505"/>
                                <a:gd name="T6" fmla="*/ 49 w 495"/>
                                <a:gd name="T7" fmla="*/ 131 h 505"/>
                                <a:gd name="T8" fmla="*/ 103 w 495"/>
                                <a:gd name="T9" fmla="*/ 152 h 505"/>
                                <a:gd name="T10" fmla="*/ 164 w 495"/>
                                <a:gd name="T11" fmla="*/ 176 h 505"/>
                                <a:gd name="T12" fmla="*/ 228 w 495"/>
                                <a:gd name="T13" fmla="*/ 200 h 505"/>
                                <a:gd name="T14" fmla="*/ 287 w 495"/>
                                <a:gd name="T15" fmla="*/ 224 h 505"/>
                                <a:gd name="T16" fmla="*/ 335 w 495"/>
                                <a:gd name="T17" fmla="*/ 241 h 505"/>
                                <a:gd name="T18" fmla="*/ 362 w 495"/>
                                <a:gd name="T19" fmla="*/ 253 h 505"/>
                                <a:gd name="T20" fmla="*/ 335 w 495"/>
                                <a:gd name="T21" fmla="*/ 263 h 505"/>
                                <a:gd name="T22" fmla="*/ 287 w 495"/>
                                <a:gd name="T23" fmla="*/ 281 h 505"/>
                                <a:gd name="T24" fmla="*/ 228 w 495"/>
                                <a:gd name="T25" fmla="*/ 305 h 505"/>
                                <a:gd name="T26" fmla="*/ 164 w 495"/>
                                <a:gd name="T27" fmla="*/ 329 h 505"/>
                                <a:gd name="T28" fmla="*/ 103 w 495"/>
                                <a:gd name="T29" fmla="*/ 352 h 505"/>
                                <a:gd name="T30" fmla="*/ 49 w 495"/>
                                <a:gd name="T31" fmla="*/ 372 h 505"/>
                                <a:gd name="T32" fmla="*/ 14 w 495"/>
                                <a:gd name="T33" fmla="*/ 388 h 505"/>
                                <a:gd name="T34" fmla="*/ 0 w 495"/>
                                <a:gd name="T35" fmla="*/ 392 h 505"/>
                                <a:gd name="T36" fmla="*/ 0 w 495"/>
                                <a:gd name="T37" fmla="*/ 505 h 505"/>
                                <a:gd name="T38" fmla="*/ 495 w 495"/>
                                <a:gd name="T39" fmla="*/ 303 h 505"/>
                                <a:gd name="T40" fmla="*/ 495 w 495"/>
                                <a:gd name="T41" fmla="*/ 200 h 505"/>
                                <a:gd name="T42" fmla="*/ 0 w 495"/>
                                <a:gd name="T43" fmla="*/ 0 h 5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95" h="505">
                                  <a:moveTo>
                                    <a:pt x="0" y="0"/>
                                  </a:moveTo>
                                  <a:lnTo>
                                    <a:pt x="0" y="113"/>
                                  </a:lnTo>
                                  <a:lnTo>
                                    <a:pt x="14" y="117"/>
                                  </a:lnTo>
                                  <a:lnTo>
                                    <a:pt x="49" y="131"/>
                                  </a:lnTo>
                                  <a:lnTo>
                                    <a:pt x="103" y="152"/>
                                  </a:lnTo>
                                  <a:lnTo>
                                    <a:pt x="164" y="176"/>
                                  </a:lnTo>
                                  <a:lnTo>
                                    <a:pt x="228" y="200"/>
                                  </a:lnTo>
                                  <a:lnTo>
                                    <a:pt x="287" y="224"/>
                                  </a:lnTo>
                                  <a:lnTo>
                                    <a:pt x="335" y="241"/>
                                  </a:lnTo>
                                  <a:lnTo>
                                    <a:pt x="362" y="253"/>
                                  </a:lnTo>
                                  <a:lnTo>
                                    <a:pt x="335" y="263"/>
                                  </a:lnTo>
                                  <a:lnTo>
                                    <a:pt x="287" y="281"/>
                                  </a:lnTo>
                                  <a:lnTo>
                                    <a:pt x="228" y="305"/>
                                  </a:lnTo>
                                  <a:lnTo>
                                    <a:pt x="164" y="329"/>
                                  </a:lnTo>
                                  <a:lnTo>
                                    <a:pt x="103" y="352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14" y="388"/>
                                  </a:lnTo>
                                  <a:lnTo>
                                    <a:pt x="0" y="392"/>
                                  </a:lnTo>
                                  <a:lnTo>
                                    <a:pt x="0" y="505"/>
                                  </a:lnTo>
                                  <a:lnTo>
                                    <a:pt x="495" y="303"/>
                                  </a:lnTo>
                                  <a:lnTo>
                                    <a:pt x="495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F7D7F" id="Group 6" o:spid="_x0000_s1026" style="position:absolute;margin-left:-24.6pt;margin-top:-6.2pt;width:534.6pt;height:31.5pt;z-index:251657217" coordorigin=",771" coordsize="17958,2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">
                <v:group id="Group 9" o:spid="_x0000_s1027" style="position:absolute;top:233;width:17957;height:2868" coordsize="34836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10" o:spid="_x0000_s1028" style="position:absolute;left:16954;top:1555;width:17882;height:4033;visibility:visible;mso-wrap-style:square;v-text-anchor:top" coordsize="5632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" path="m289,1000r-21,l248,998r-20,-4l210,990r-16,-4l181,978r-14,-8l155,960,143,950r-8,-12l127,924r-6,-15l115,893r-4,-18l109,855r,-22l109,374,,374,,305r109,l109,148r72,-47l181,305r182,l363,374r-182,l181,810r2,27l187,861r4,12l194,883r4,8l204,899r8,8l220,913r8,6l240,922r10,4l264,928r14,2l291,930r20,l327,928r16,-4l363,919r,75l343,998r-18,l307,1000r-18,xm685,358r-17,l652,360r-14,4l622,368r-12,6l598,380r-12,8l577,398r-10,8l559,418r-8,12l543,441r-6,14l533,469r-6,16l525,501r303,l828,485r-2,-14l822,457r-4,-14l812,432r-8,-12l796,410,786,400,776,390r-9,-8l755,374r-12,-6l729,364r-14,-4l701,358r-16,xm515,570r,16l515,604r,18l515,639r,32l517,701r6,27l529,756r8,26l549,806r12,21l575,849r17,18l612,883r20,14l656,909r25,10l711,926r30,4l775,930r31,l838,926r32,-5l899,913r,69l864,990r-38,6l788,1000r-37,l709,998r-37,-6l654,988r-18,-4l620,978r-16,-6l588,964r-13,-8l561,946,549,936,525,917,503,893,485,865,470,837,458,806,448,774,438,738r-4,-35l430,665r-2,-39l430,594r2,-32l436,530r4,-29l448,471r10,-28l470,418r12,-26l499,370r18,-20l539,333r24,-14l575,311r13,-4l602,301r16,-4l652,291r35,-2l713,291r26,4l763,301r21,8l804,319r18,12l840,344r16,16l868,376r11,20l889,416r10,21l905,459r4,24l913,509r,25l913,570r-398,xm1392,501r-2,-14l1390,473r-4,-14l1382,445r-4,-12l1372,422r-6,-10l1360,400r-9,-8l1343,384r-12,-8l1321,370r-12,-6l1295,360r-14,-2l1265,358r-23,2l1220,364r-20,10l1182,384r-16,14l1153,414r-12,18l1129,449r-8,22l1113,491r-6,24l1103,536r-6,44l1095,624r2,31l1099,687r4,30l1109,744r8,28l1127,796r14,24l1155,841r15,20l1188,879r22,16l1234,907r26,12l1289,924r32,6l1355,930r25,l1408,928r26,-4l1459,919r,69l1430,994r-28,4l1372,1000r-29,l1301,998r-38,-4l1226,984r-32,-10l1164,958r-27,-16l1113,921r-22,-22l1071,873r-15,-28l1042,816r-12,-32l1022,748r-6,-35l1012,675r-2,-40l1012,602r2,-32l1016,538r6,-29l1030,479r8,-30l1050,424r14,-26l1079,374r18,-20l1117,335r24,-16l1155,313r13,-6l1182,301r16,-4l1214,295r18,-4l1250,291r17,-2l1291,291r24,2l1337,297r21,8l1376,311r18,10l1412,333r14,11l1440,360r12,16l1461,392r8,20l1475,432r4,21l1483,477r,24l1392,501xm2022,984r,-428l2022,523r-4,-34l2016,471r-2,-16l2010,439r-6,-13l1996,412r-8,-14l1978,386r-10,-10l1954,368r-15,-6l1921,360r-20,-2l1881,360r-20,4l1845,370r-17,10l1812,392r-14,12l1784,420r-12,15l1760,451r-10,18l1741,487r-10,20l1717,542r-10,36l1697,614r-6,35l1687,687r,38l1687,984r-71,l1616,r71,l1687,473r2,l1697,451r8,-19l1713,414r10,-18l1733,380r10,-16l1754,350r12,-12l1780,327r16,-10l1812,309r18,-6l1849,297r20,-4l1891,291r24,-2l1933,291r15,2l1966,299r16,6l1996,311r14,6l2022,325r10,10l2043,342r8,10l2059,364r8,10l2073,386r6,12l2083,412r4,12l2091,453r2,30l2093,984r-71,xm2647,984r,-428l2647,523r-2,-34l2643,473r-4,-18l2635,439r-6,-13l2623,412r-7,-14l2606,388r-12,-10l2582,370r-16,-6l2548,360r-20,-2l2509,360r-20,4l2471,370r-16,10l2439,392r-13,12l2412,420r-12,15l2388,451r-12,18l2368,487r-10,20l2344,542r-10,36l2325,614r-6,35l2315,687r-2,38l2313,984r-72,l2241,305r72,l2313,473r4,l2325,451r7,-19l2340,414r8,-18l2358,380r12,-16l2382,350r12,-12l2408,327r16,-10l2439,309r18,-6l2475,297r22,-4l2519,291r23,-2l2558,291r18,2l2594,299r16,6l2623,311r14,6l2649,325r10,10l2669,342r10,10l2687,364r6,10l2705,400r8,26l2717,453r1,30l2718,984r-71,xm3150,358r-16,l3120,360r-14,2l3095,366r-24,8l3051,386r-18,16l3017,418r-11,19l2994,459r-10,22l2978,505r-6,25l2966,554r-4,52l2960,655r2,50l2966,754r6,24l2978,800r6,22l2994,841r12,20l3017,879r16,14l3051,907r20,10l3095,924r25,6l3150,930r28,l3203,924r24,-7l3247,907r18,-12l3281,879r14,-18l3306,843r10,-21l3324,800r8,-22l3336,754r4,-24l3342,705r2,-26l3344,655r,-26l3342,606r-2,-26l3336,554r-4,-25l3324,505r-8,-24l3306,459r-11,-22l3283,418r-18,-16l3247,386r-20,-12l3203,366r-11,-4l3178,360r-14,-2l3150,358xm3154,1000r-20,l3116,998r-17,-2l3083,992r-16,-4l3051,982r-14,-6l3023,970r-25,-16l2976,934r-20,-19l2936,891r-14,-26l2909,837r-10,-29l2889,778r-6,-32l2877,713r-2,-34l2875,645r,-33l2877,580r6,-34l2889,515r8,-32l2909,455r11,-27l2936,400r18,-24l2974,354r24,-18l3023,321r14,-8l3051,307r16,-4l3083,297r16,-2l3116,291r18,l3154,289r18,2l3190,291r17,4l3223,297r16,6l3255,307r14,6l3283,321r25,15l3330,356r22,22l3368,402r16,26l3397,455r10,30l3415,515r6,31l3427,580r2,34l3429,645r,34l3427,713r-6,31l3415,776r-8,32l3397,837r-13,26l3368,891r-16,22l3330,934r-22,20l3283,970r-14,6l3255,982r-16,6l3223,992r-16,4l3190,998r-18,2l3154,1000xm3560,r71,l3631,984r-71,l3560,xm4067,358r-16,l4037,360r-14,2l4011,366r-22,8l3968,386r-18,16l3936,418r-14,19l3910,459r-8,22l3894,505r-6,25l3883,554r-4,52l3877,655r2,50l3883,754r5,24l3894,800r8,22l3910,841r12,20l3936,879r14,14l3968,907r21,10l4011,924r26,6l4067,930r27,l4120,924r24,-7l4164,907r17,-12l4197,879r14,-18l4223,843r10,-21l4241,800r8,-22l4253,754r4,-24l4259,705r2,-26l4261,655r,-26l4259,606r-2,-26l4253,554r-4,-25l4243,505r-10,-24l4223,459r-10,-22l4199,418r-16,-16l4164,386r-20,-12l4120,366r-12,-4l4094,360r-14,-2l4067,358xm4071,1000r-20,l4033,998r-16,-2l3999,992r-16,-4l3970,982r-16,-6l3940,970r-26,-16l3892,934r-19,-19l3855,891r-16,-26l3825,837r-10,-29l3805,778r-6,-32l3793,713r-2,-34l3791,645r,-33l3793,580r6,-34l3805,515r8,-32l3825,455r14,-27l3853,400r18,-24l3892,354r22,-18l3940,321r14,-8l3968,307r15,-4l3999,297r16,-2l4033,291r18,l4071,289r17,2l4106,291r18,4l4142,297r16,6l4172,307r13,6l4199,321r26,15l4249,356r20,22l4286,402r14,26l4314,455r10,30l4332,515r8,31l4344,580r2,34l4348,645r-2,34l4344,713r-4,31l4332,776r-8,32l4314,837r-14,26l4286,891r-17,22l4249,934r-24,20l4199,970r-14,6l4172,982r-14,6l4142,992r-18,4l4106,998r-18,2l4071,1000xm4692,358r-12,l4670,360r-11,2l4649,366r-20,12l4613,390r-16,18l4585,426r-12,21l4563,469r-7,24l4550,519r-6,23l4540,566r-4,48l4534,655r,42l4540,740r2,22l4548,784r6,22l4562,825r9,18l4581,861r14,16l4609,889r18,12l4645,909r21,6l4692,917r24,-2l4738,909r19,-10l4777,887r16,-14l4809,855r14,-18l4835,818r10,-22l4853,772r7,-24l4866,726r4,-23l4872,679r2,-22l4876,635r-2,-19l4872,594r-2,-24l4866,546r-6,-21l4853,501r-8,-22l4835,457r-12,-22l4809,418r-14,-16l4777,386r-18,-12l4740,366r-22,-6l4692,358xm4664,1269r-45,-2l4575,1263r-43,-8l4488,1247r,-73l4526,1184r37,10l4601,1200r40,2l4670,1200r28,-2l4724,1194r24,-6l4769,1182r18,-10l4805,1162r16,-14l4835,1134r12,-16l4856,1099r6,-20l4870,1055r4,-26l4876,1002r,-30l4876,843r-2,l4870,859r-6,16l4856,889r-7,14l4841,915r-10,11l4819,936r-12,10l4795,956r-14,6l4767,970r-13,4l4738,978r-16,4l4706,984r-18,l4670,984r-17,-2l4637,980r-16,-4l4605,972r-14,-6l4579,960r-14,-6l4556,946r-12,-8l4534,928r-10,-9l4508,899r-16,-24l4480,849r-10,-25l4463,794r-6,-28l4453,734r-2,-29l4449,673r,-32l4449,614r2,-30l4455,554r4,-29l4466,495r8,-30l4486,437r12,-27l4514,386r16,-24l4550,342r21,-17l4583,317r14,-8l4609,303r14,-4l4639,295r14,-2l4668,291r18,-2l4704,291r16,2l4736,295r16,4l4765,305r14,6l4793,319r12,8l4817,336r12,10l4839,358r8,12l4855,384r7,16l4868,414r6,18l4876,432r,-127l4948,305r,661l4948,1002r-4,33l4940,1065r-8,30l4922,1120r-12,26l4896,1168r-16,22l4862,1208r-21,15l4817,1237r-26,12l4763,1257r-29,8l4700,1267r-36,2xm5304,1247r-77,l5318,982,5054,305r78,l5355,871,5553,305r79,l5304,1247xe" fillcolor="#00a000" stroked="f">
                    <v:path arrowok="t" o:connecttype="custom" o:connectlocs="35243,278031;59373,273583;108903,293601;183198,126465;255270,133455;163513,203042;235268,295508;196850,310760;135890,198912;191135,95643;285433,138857;431800,127100;362268,137268;366713,267228;445135,317115;324485,237677;362268,101362;448310,105811;640080,149660;580390,120745;535623,312666;570230,100727;648653,108671;839788,155380;784543,117568;734378,230369;764540,103904;844233,106446;982663,116297;943610,247210;1030923,288199;1060450,184295;1000125,113755;923608,265957;937895,119474;1023303,94372;1088708,195099;1033463,312031;1277303,115026;1232853,239584;1315720,291377;1352233,192557;1295400,113755;1218883,274854;1223328,127100;1309370,93736;1379220,184295;1328738,310124;1459548,129642;1448435,262144;1531303,265957;1540828,159193;1424940,396234;1538923,355245;1530033,297414;1457643,306947;1412558,213846;1459548,98185;1529398,106764;1565910,347936;1688465,312031" o:connectangles="0,0,0,0,0,0,0,0,0,0,0,0,0,0,0,0,0,0,0,0,0,0,0,0,0,0,0,0,0,0,0,0,0,0,0,0,0,0,0,0,0,0,0,0,0,0,0,0,0,0,0,0,0,0,0,0,0,0,0,0,0"/>
                    <o:lock v:ext="edit" verticies="t"/>
                  </v:shape>
                  <v:shape id="Freeform 13" o:spid="_x0000_s1029" style="position:absolute;top:1809;width:16548;height:2921;visibility:visible;mso-wrap-style:square;v-text-anchor:top" coordsize="5213,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" path="m5213,525r,-40l5213,455r-4,-29l5205,400r-8,-28l5189,349r-12,-22l5165,305r-16,-18l5132,269r-18,-15l5092,242r-24,-12l5043,222r-26,-6l4987,212r-32,l4918,212r-34,4l4853,224r-28,10l4799,246r-24,15l4754,279r-20,20l4718,321r-14,24l4692,370r-10,30l4674,430r-6,31l4666,495r-2,36l4666,572r4,40l4676,649r8,36l4696,719r14,33l4726,782r20,28l4756,822r11,12l4779,845r14,10l4807,865r14,10l4837,883r16,8l4868,897r18,6l4904,909r20,4l4944,917r19,2l4985,921r22,l5054,919r48,-4l5126,911r23,-4l5173,901r24,-8l5197,784r-32,10l5134,802r-34,6l5066,810r-27,-2l5011,804r-24,-8l4961,784r-21,-12l4918,756r-18,-15l4882,721r-16,-20l4853,677r-12,-22l4831,630r-8,-26l4817,578r-4,-26l4811,525r402,xm5064,430r-249,l4817,416r4,-12l4825,392r4,-10l4835,372r6,-10l4849,353r7,-8l4866,337r10,-6l4886,325r10,-4l4908,317r12,-2l4932,313r12,-2l4957,313r12,l4983,317r10,2l5005,325r10,4l5023,337r8,6l5039,351r6,9l5050,370r6,10l5058,390r4,12l5064,416r,14xm4411,608r,-30l4413,550r4,-23l4423,503r6,-20l4439,463r10,-15l4461,432r13,-14l4490,408r20,-10l4530,390r22,-6l4577,380r26,-4l4633,376r,-164l4613,212r-20,2l4575,216r-17,4l4542,224r-14,8l4514,238r-14,8l4488,256r-12,9l4464,277r-9,14l4433,319r-20,34l4411,353r,-127l4253,226r,679l4411,905r,-297xm3993,905r159,l4152,226r-159,l3993,521r,18l3991,556r-2,22l3985,598r-6,22l3974,640r-8,21l3958,681r-12,18l3936,717r-14,16l3908,746r-18,10l3875,764r-20,6l3835,772r-14,l3809,770r-12,-4l3789,760r-5,-6l3780,746r-4,-7l3774,731r-4,-20l3766,689r-2,-42l3764,614r,-388l3607,226r,471l3607,719r2,22l3611,760r6,22l3623,800r8,20l3639,838r10,15l3661,867r14,14l3690,893r16,10l3724,911r22,6l3768,919r21,2l3807,921r18,-2l3841,915r16,-4l3873,905r13,-6l3900,891r14,-10l3926,871r12,-10l3948,849r10,-11l3968,824r8,-14l3983,794r8,-16l3993,778r,127xm3334,337r202,l3536,226r-202,l3334,,3178,65r,161l3045,226r,111l3178,337r,398l3178,760r2,22l3184,804r6,20l3198,840r7,15l3217,869r12,12l3243,891r16,8l3275,907r20,4l3314,915r22,4l3360,921r26,l3417,921r32,-2l3483,915r31,-6l3514,798r-18,4l3479,806r-18,2l3441,810r-16,-2l3409,806r-13,-4l3384,796r-10,-6l3364,782r-6,-10l3352,762r-6,-10l3342,741r-2,-14l3338,715r-2,-28l3334,657r,-320xm2847,905r159,l3006,436r,-22l3004,392r-4,-22l2996,351r-6,-20l2982,313r-10,-18l2962,279r-12,-16l2936,252r-14,-12l2905,230r-18,-8l2867,216r-22,-4l2821,212r-17,l2786,214r-16,2l2754,222r-14,4l2724,234r-13,8l2699,250r-12,9l2675,269r-12,12l2653,295r-8,12l2635,323r-8,14l2621,353r-3,l2618,226r-159,l2459,905r159,l2618,612r,-18l2619,574r4,-20l2627,533r4,-20l2637,491r8,-20l2655,451r10,-19l2677,414r14,-14l2705,386r15,-12l2738,366r18,-6l2778,358r12,l2802,360r11,4l2823,372r4,6l2831,384r4,8l2837,400r6,20l2845,442r2,43l2847,517r,388xm2378,525r,-40l2378,455r-4,-29l2370,400r-8,-28l2352,349r-10,-22l2328,305r-13,-18l2297,269r-20,-15l2257,242r-24,-12l2208,222r-28,-6l2152,212r-31,l2083,212r-34,4l2018,224r-28,10l1962,246r-24,15l1919,279r-20,20l1883,321r-16,24l1855,370r-10,30l1840,430r-6,31l1830,495r,36l1830,572r4,40l1840,649r9,36l1859,719r14,33l1891,782r20,28l1921,822r12,12l1944,845r12,10l1970,865r16,10l2000,883r16,8l2034,897r15,6l2069,909r18,4l2107,917r22,2l2148,921r24,l2220,919r47,-4l2291,911r24,-4l2338,901r22,-8l2360,784r-30,10l2297,802r-34,6l2231,810r-27,-2l2176,804r-26,-8l2127,784r-24,-12l2083,756r-20,-15l2045,721r-15,-20l2016,677r-12,-22l1994,630r-8,-26l1980,578r-4,-26l1976,525r402,xm2230,430r-250,l1982,416r4,-12l1990,392r4,-10l2000,372r6,-10l2014,353r8,-8l2030,337r9,-6l2049,325r12,-4l2071,317r12,-2l2095,313r14,-2l2121,313r13,l2146,317r12,2l2168,325r10,4l2188,337r8,6l2204,351r6,9l2216,370r4,10l2224,390r2,12l2228,416r2,14xm1608,459r168,l1776,428r-4,-28l1766,374r-6,-23l1750,327r-11,-20l1725,289r-16,-16l1693,257r-20,-11l1651,236r-23,-10l1604,220r-28,-6l1549,212r-30,l1481,212r-33,4l1414,224r-30,10l1356,248r-25,13l1307,279r-20,20l1267,323r-15,24l1238,372r-10,30l1218,432r-6,33l1208,499r,38l1208,578r6,42l1220,659r10,36l1244,731r15,31l1277,790r22,28l1311,830r12,12l1337,851r14,10l1364,871r16,8l1396,887r16,6l1448,905r37,10l1527,919r43,2l1596,921r26,-2l1646,917r25,-4l1721,903r49,-14l1770,792r-29,8l1713,806r-30,2l1655,810r-33,-2l1592,804r-30,-8l1537,786r-26,-12l1487,758r-20,-15l1448,723r-16,-22l1416,677r-12,-24l1394,626r-8,-28l1380,570r-4,-31l1376,507r,-32l1382,444r4,-16l1390,414r6,-16l1404,384r8,-14l1420,358r12,-9l1444,339r13,-6l1471,327r16,-4l1505,323r16,l1535,325r12,4l1556,333r10,8l1574,347r8,7l1588,364r6,10l1598,384r4,12l1604,408r4,26l1608,459xm1000,459r168,l1168,428r-4,-28l1159,374r-8,-23l1143,327r-12,-20l1117,289r-16,-16l1083,257r-18,-11l1044,236r-24,-10l996,220r-28,-6l941,212r-30,l873,212r-35,4l806,224r-30,10l749,248r-26,13l699,279r-20,20l660,323r-16,24l630,372r-10,30l610,432r-6,33l600,499r,38l600,578r6,42l612,659r10,36l636,731r16,31l670,790r21,28l703,830r12,12l727,851r14,10l757,871r14,8l788,887r16,6l840,905r37,10l919,919r44,2l988,921r26,-2l1038,917r26,-4l1113,903r48,-14l1161,792r-28,8l1105,806r-30,2l1048,810r-34,-2l984,804r-29,-8l929,786,903,774,879,758,860,743,840,723,824,701,808,677,796,653,786,626r-8,-28l773,570r-4,-31l769,507r,-32l774,444r4,-16l782,414r6,-16l796,384r8,-14l812,358r12,-9l836,339r14,-6l864,327r15,-4l897,323r16,l927,325r12,4l949,333r10,8l967,347r7,7l980,364r4,10l990,384r2,12l996,408r2,26l1000,459xm531,905r,-483l529,394r-2,-26l521,345r-8,-22l503,303,491,285,478,271,462,257,444,246,426,236r-20,-8l384,222r-23,-4l337,214r-26,-2l284,212r-26,l232,214r-24,4l185,222r-22,8l141,238r-20,10l101,259,86,273,70,289,58,307,46,327r-8,22l32,372r-4,26l26,426r155,l183,402r4,-20l190,372r4,-8l200,356r6,-7l214,343r8,-6l230,333r10,-4l260,323r24,l297,323r14,2l323,327r10,6l341,337r8,6l355,351r6,7l371,378r6,20l379,422r2,24l381,513r-62,2l256,523r-32,4l192,535r-31,8l133,552r-28,14l80,582r-12,8l58,600,48,610,38,622r-8,12l22,646r-6,13l10,675,6,691,2,707,,725r,18l,764r4,20l10,802r6,18l24,836r10,13l46,863r14,12l74,885r16,10l105,903r18,6l141,915r20,4l181,921r19,l228,919r26,-2l280,909r23,-8l315,893r10,-6l335,879r10,-8l355,861r8,-10l371,840r6,-12l381,828r,77l531,905xm381,606r-2,34l373,675r-4,16l363,709r-6,16l349,741r-10,13l329,768r-12,12l305,790r-14,8l276,804r-18,4l238,810r-18,-2l202,804r-13,-6l177,788,167,778r-6,-14l157,746r-2,-17l157,711r4,-18l169,679r10,-14l192,655r14,-11l222,636r16,-8l258,622r18,-4l293,614r20,-4l349,606r32,xe" fillcolor="black" stroked="f">
                    <v:path arrowok="t" o:connecttype="custom" o:connectlocs="1608781,72946;1493234,109419;1506566,256896;1575450,291466;1599576,256261;1527834,175070;1547833,104978;1597036,108784;1405938,153186;1457998,67871;1400224,71677;1263090,196636;1205316,242941;1145638,235012;1202777,292100;1262138,256896;1008821,106881;1051993,290197;1082150,255627;903749,287026;922161,72946;849150,85315;831373,182047;881846,113542;754870,166507;700906,70408;588850,117347;609801,260702;681859,292100;690747,254993;627260,166507;650433,103075;699636,111321;555518,103710;448859,71043;383466,183316;443145,281317;543773,255627;442510,198539;458382,107516;507268,121788;349500,86583;229508,82778;197447,220423;278394,290197;321883,256261;244111,170947;279029,102441;316804,137645;128880,72311;27300,86583;65392,110687;114596,113542;21586,187122;3174,254359;72376,291466;168560,287026;81899,256261;60948,207737" o:connectangles="0,0,0,0,0,0,0,0,0,0,0,0,0,0,0,0,0,0,0,0,0,0,0,0,0,0,0,0,0,0,0,0,0,0,0,0,0,0,0,0,0,0,0,0,0,0,0,0,0,0,0,0,0,0,0,0,0,0,0"/>
                    <o:lock v:ext="edit" verticies="t"/>
                  </v:shape>
                  <v:shape id="Freeform 14" o:spid="_x0000_s1030" style="position:absolute;left:9696;width:1568;height:1600;visibility:visible;mso-wrap-style:square;v-text-anchor:top" coordsize="495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" path="m,l,113r14,4l49,131r54,21l164,176r64,24l287,224r48,17l362,253r-27,10l287,281r-59,24l164,329r-61,23l49,372,14,388,,392,,505,495,303r,-103l,xe" fillcolor="#00a000" stroked="f">
                    <v:path arrowok="t" o:connecttype="custom" o:connectlocs="0,0;0,35806;4436,37074;15526,41510;32636,48164;51965,55769;72244,63374;90938,70979;106148,76366;114703,80168;106148,83337;90938,89041;72244,96646;51965,104251;32636,111539;15526,117876;4436,122946;0,124214;0,160020;156845,96012;156845,63374;0,0" o:connectangles="0,0,0,0,0,0,0,0,0,0,0,0,0,0,0,0,0,0,0,0,0,0"/>
                  </v:shape>
                </v:group>
              </v:group>
            </w:pict>
          </mc:Fallback>
        </mc:AlternateContent>
      </w:r>
    </w:del>
  </w:p>
  <w:p w14:paraId="0DFEE40D" w14:textId="43669226" w:rsidR="007F3293" w:rsidRPr="00070EAD" w:rsidRDefault="007F3293" w:rsidP="00C5627A">
    <w:pPr>
      <w:pStyle w:val="Cabealho"/>
      <w:jc w:val="right"/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FB6E4FD" wp14:editId="30EAE8D1">
              <wp:simplePos x="0" y="0"/>
              <wp:positionH relativeFrom="column">
                <wp:posOffset>-291465</wp:posOffset>
              </wp:positionH>
              <wp:positionV relativeFrom="paragraph">
                <wp:posOffset>180974</wp:posOffset>
              </wp:positionV>
              <wp:extent cx="6743700" cy="0"/>
              <wp:effectExtent l="0" t="0" r="19050" b="19050"/>
              <wp:wrapNone/>
              <wp:docPr id="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A721F" id="Straight Connector 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2.95pt,14.25pt" to="508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zUHQIAADY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3D6E3" w14:textId="77777777" w:rsidR="007F3293" w:rsidRDefault="007F3293">
    <w:pPr>
      <w:pStyle w:val="Cabealho"/>
      <w:rPr>
        <w:ins w:id="488" w:author="Tavinho Oliveira" w:date="2019-07-18T17:41:00Z"/>
        <w:noProof/>
        <w:lang w:val="en-US"/>
      </w:rPr>
    </w:pPr>
  </w:p>
  <w:p w14:paraId="455BD6BE" w14:textId="1CAF2FA7" w:rsidR="007F3293" w:rsidRDefault="007F3293">
    <w:pPr>
      <w:pStyle w:val="Cabealho"/>
    </w:pPr>
    <w:ins w:id="489" w:author="Tavinho Oliveira" w:date="2019-07-18T17:41:00Z">
      <w:r>
        <w:rPr>
          <w:noProof/>
          <w:lang w:val="en-US"/>
        </w:rPr>
        <w:drawing>
          <wp:inline distT="0" distB="0" distL="0" distR="0" wp14:anchorId="2FA4C56D" wp14:editId="6D5CD047">
            <wp:extent cx="419100" cy="4191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happens.jp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  <w:del w:id="490" w:author="Tavinho Oliveira" w:date="2019-07-18T17:40:00Z">
      <w:r w:rsidDel="007F329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34440998" wp14:editId="0CD12082">
                <wp:simplePos x="0" y="0"/>
                <wp:positionH relativeFrom="page">
                  <wp:posOffset>83820</wp:posOffset>
                </wp:positionH>
                <wp:positionV relativeFrom="page">
                  <wp:posOffset>78740</wp:posOffset>
                </wp:positionV>
                <wp:extent cx="7772400" cy="1005840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633826"/>
                          <a:chOff x="4572000" y="4875761"/>
                          <a:chExt cx="2393950" cy="633826"/>
                        </a:xfrm>
                      </wpg:grpSpPr>
                      <pic:pic xmlns:pic="http://schemas.openxmlformats.org/drawingml/2006/picture">
                        <pic:nvPicPr>
                          <pic:cNvPr id="2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0" y="4875761"/>
                            <a:ext cx="2393950" cy="633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04E0FD" id="Group 6" o:spid="_x0000_s1026" style="position:absolute;margin-left:6.6pt;margin-top:6.2pt;width:612pt;height:11in;z-index:251658242;mso-position-horizontal-relative:page;mso-position-vertical-relative:page" coordorigin="45720,48757" coordsize="23939,6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5720;top:48757;width:23939;height:6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">
                  <v:imagedata r:id="rId3" o:title=""/>
                </v:shape>
                <w10:wrap anchorx="page" anchory="page"/>
              </v:group>
            </w:pict>
          </mc:Fallback>
        </mc:AlternateContent>
      </w:r>
    </w:del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A20A85"/>
    <w:multiLevelType w:val="hybridMultilevel"/>
    <w:tmpl w:val="96DEA1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4566C0E4"/>
    <w:lvl w:ilvl="0">
      <w:start w:val="1"/>
      <w:numFmt w:val="decimal"/>
      <w:pStyle w:val="Ttulo1"/>
      <w:lvlText w:val="%1.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89"/>
        </w:tabs>
        <w:ind w:left="142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747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47"/>
        </w:tabs>
        <w:ind w:left="0" w:firstLine="0"/>
      </w:pPr>
      <w:rPr>
        <w:rFonts w:hint="default"/>
      </w:rPr>
    </w:lvl>
  </w:abstractNum>
  <w:abstractNum w:abstractNumId="2" w15:restartNumberingAfterBreak="0">
    <w:nsid w:val="00527166"/>
    <w:multiLevelType w:val="hybridMultilevel"/>
    <w:tmpl w:val="2ADEE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4698E"/>
    <w:multiLevelType w:val="hybridMultilevel"/>
    <w:tmpl w:val="39922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C5626"/>
    <w:multiLevelType w:val="multilevel"/>
    <w:tmpl w:val="8FFAEA2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entative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entative="1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entative="1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entative="1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entative="1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entative="1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5" w15:restartNumberingAfterBreak="0">
    <w:nsid w:val="068D7385"/>
    <w:multiLevelType w:val="hybridMultilevel"/>
    <w:tmpl w:val="0D0E2E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53A9F"/>
    <w:multiLevelType w:val="hybridMultilevel"/>
    <w:tmpl w:val="67C8B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27353"/>
    <w:multiLevelType w:val="hybridMultilevel"/>
    <w:tmpl w:val="E0DCF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A60B7"/>
    <w:multiLevelType w:val="hybridMultilevel"/>
    <w:tmpl w:val="09A2C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C6410"/>
    <w:multiLevelType w:val="hybridMultilevel"/>
    <w:tmpl w:val="0CBCC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7661E"/>
    <w:multiLevelType w:val="hybridMultilevel"/>
    <w:tmpl w:val="96968484"/>
    <w:lvl w:ilvl="0" w:tplc="60028144">
      <w:start w:val="1"/>
      <w:numFmt w:val="decimal"/>
      <w:pStyle w:val="Numerado"/>
      <w:lvlText w:val="%1."/>
      <w:lvlJc w:val="left"/>
      <w:pPr>
        <w:tabs>
          <w:tab w:val="num" w:pos="360"/>
        </w:tabs>
        <w:ind w:left="360" w:hanging="360"/>
      </w:pPr>
    </w:lvl>
    <w:lvl w:ilvl="1" w:tplc="0BA65D2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8B1E88"/>
    <w:multiLevelType w:val="hybridMultilevel"/>
    <w:tmpl w:val="E0DCF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130F3"/>
    <w:multiLevelType w:val="hybridMultilevel"/>
    <w:tmpl w:val="9C5AD1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520FF7E">
      <w:start w:val="1"/>
      <w:numFmt w:val="lowerLetter"/>
      <w:lvlText w:val="%2."/>
      <w:lvlJc w:val="left"/>
      <w:pPr>
        <w:ind w:left="1495" w:hanging="360"/>
      </w:pPr>
      <w:rPr>
        <w:b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55723"/>
    <w:multiLevelType w:val="hybridMultilevel"/>
    <w:tmpl w:val="31FE24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666C5"/>
    <w:multiLevelType w:val="hybridMultilevel"/>
    <w:tmpl w:val="C2A02E9C"/>
    <w:lvl w:ilvl="0" w:tplc="65E456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04D3A35"/>
    <w:multiLevelType w:val="hybridMultilevel"/>
    <w:tmpl w:val="69C4D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EC6B23"/>
    <w:multiLevelType w:val="multilevel"/>
    <w:tmpl w:val="09A8C7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314995"/>
    <w:multiLevelType w:val="hybridMultilevel"/>
    <w:tmpl w:val="429CC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B698F"/>
    <w:multiLevelType w:val="hybridMultilevel"/>
    <w:tmpl w:val="0ACC958E"/>
    <w:lvl w:ilvl="0" w:tplc="EA16EB3E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6566D"/>
    <w:multiLevelType w:val="hybridMultilevel"/>
    <w:tmpl w:val="C9AEA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66DD6"/>
    <w:multiLevelType w:val="hybridMultilevel"/>
    <w:tmpl w:val="D72AE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A6A5B"/>
    <w:multiLevelType w:val="hybridMultilevel"/>
    <w:tmpl w:val="09A2C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14A0E"/>
    <w:multiLevelType w:val="hybridMultilevel"/>
    <w:tmpl w:val="EC3C4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F764A"/>
    <w:multiLevelType w:val="hybridMultilevel"/>
    <w:tmpl w:val="705C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E190A"/>
    <w:multiLevelType w:val="hybridMultilevel"/>
    <w:tmpl w:val="76B6A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FE159C"/>
    <w:multiLevelType w:val="hybridMultilevel"/>
    <w:tmpl w:val="74DE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EA0035"/>
    <w:multiLevelType w:val="hybridMultilevel"/>
    <w:tmpl w:val="8B6C2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8464C"/>
    <w:multiLevelType w:val="hybridMultilevel"/>
    <w:tmpl w:val="67C8B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F5965"/>
    <w:multiLevelType w:val="hybridMultilevel"/>
    <w:tmpl w:val="8B4EB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67064"/>
    <w:multiLevelType w:val="hybridMultilevel"/>
    <w:tmpl w:val="08A4F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5080E"/>
    <w:multiLevelType w:val="hybridMultilevel"/>
    <w:tmpl w:val="2ADEE5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44EF7"/>
    <w:multiLevelType w:val="hybridMultilevel"/>
    <w:tmpl w:val="EC3C4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5F28AB"/>
    <w:multiLevelType w:val="hybridMultilevel"/>
    <w:tmpl w:val="B882F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B7591"/>
    <w:multiLevelType w:val="hybridMultilevel"/>
    <w:tmpl w:val="39922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95A43"/>
    <w:multiLevelType w:val="hybridMultilevel"/>
    <w:tmpl w:val="EF9AA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C0E3A"/>
    <w:multiLevelType w:val="hybridMultilevel"/>
    <w:tmpl w:val="EFF2A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E7FE6"/>
    <w:multiLevelType w:val="hybridMultilevel"/>
    <w:tmpl w:val="09A2CC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D5252"/>
    <w:multiLevelType w:val="hybridMultilevel"/>
    <w:tmpl w:val="EE282C6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3222F"/>
    <w:multiLevelType w:val="hybridMultilevel"/>
    <w:tmpl w:val="5560CF8C"/>
    <w:lvl w:ilvl="0" w:tplc="2D88492A">
      <w:start w:val="1"/>
      <w:numFmt w:val="decimalZero"/>
      <w:pStyle w:val="FSMensagem"/>
      <w:lvlText w:val="M.%1"/>
      <w:lvlJc w:val="left"/>
      <w:pPr>
        <w:ind w:left="360" w:hanging="360"/>
      </w:pPr>
      <w:rPr>
        <w:rFonts w:cs="Times New Roman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D19B1"/>
    <w:multiLevelType w:val="hybridMultilevel"/>
    <w:tmpl w:val="E0DCF9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623867"/>
    <w:multiLevelType w:val="hybridMultilevel"/>
    <w:tmpl w:val="0ACC958E"/>
    <w:lvl w:ilvl="0" w:tplc="EA16EB3E">
      <w:start w:val="1"/>
      <w:numFmt w:val="decimal"/>
      <w:lvlText w:val="%1."/>
      <w:lvlJc w:val="left"/>
      <w:pPr>
        <w:ind w:left="928" w:hanging="360"/>
      </w:pPr>
      <w:rPr>
        <w:rFonts w:asciiTheme="minorHAnsi" w:hAnsiTheme="minorHAnsi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437C0"/>
    <w:multiLevelType w:val="hybridMultilevel"/>
    <w:tmpl w:val="EB7EF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</w:num>
  <w:num w:numId="5">
    <w:abstractNumId w:val="34"/>
  </w:num>
  <w:num w:numId="6">
    <w:abstractNumId w:val="20"/>
  </w:num>
  <w:num w:numId="7">
    <w:abstractNumId w:val="2"/>
  </w:num>
  <w:num w:numId="8">
    <w:abstractNumId w:val="3"/>
  </w:num>
  <w:num w:numId="9">
    <w:abstractNumId w:val="33"/>
  </w:num>
  <w:num w:numId="10">
    <w:abstractNumId w:val="29"/>
  </w:num>
  <w:num w:numId="11">
    <w:abstractNumId w:val="25"/>
  </w:num>
  <w:num w:numId="12">
    <w:abstractNumId w:val="10"/>
  </w:num>
  <w:num w:numId="13">
    <w:abstractNumId w:val="15"/>
  </w:num>
  <w:num w:numId="14">
    <w:abstractNumId w:val="11"/>
  </w:num>
  <w:num w:numId="15">
    <w:abstractNumId w:val="40"/>
  </w:num>
  <w:num w:numId="16">
    <w:abstractNumId w:val="9"/>
  </w:num>
  <w:num w:numId="17">
    <w:abstractNumId w:val="18"/>
  </w:num>
  <w:num w:numId="18">
    <w:abstractNumId w:val="6"/>
  </w:num>
  <w:num w:numId="19">
    <w:abstractNumId w:val="23"/>
  </w:num>
  <w:num w:numId="20">
    <w:abstractNumId w:val="32"/>
  </w:num>
  <w:num w:numId="21">
    <w:abstractNumId w:val="19"/>
  </w:num>
  <w:num w:numId="22">
    <w:abstractNumId w:val="27"/>
  </w:num>
  <w:num w:numId="23">
    <w:abstractNumId w:val="30"/>
  </w:num>
  <w:num w:numId="24">
    <w:abstractNumId w:val="28"/>
  </w:num>
  <w:num w:numId="25">
    <w:abstractNumId w:val="17"/>
  </w:num>
  <w:num w:numId="26">
    <w:abstractNumId w:val="12"/>
  </w:num>
  <w:num w:numId="27">
    <w:abstractNumId w:val="39"/>
  </w:num>
  <w:num w:numId="28">
    <w:abstractNumId w:val="14"/>
  </w:num>
  <w:num w:numId="29">
    <w:abstractNumId w:val="26"/>
  </w:num>
  <w:num w:numId="30">
    <w:abstractNumId w:val="7"/>
  </w:num>
  <w:num w:numId="31">
    <w:abstractNumId w:val="0"/>
  </w:num>
  <w:num w:numId="32">
    <w:abstractNumId w:val="37"/>
  </w:num>
  <w:num w:numId="33">
    <w:abstractNumId w:val="1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1"/>
  </w:num>
  <w:num w:numId="38">
    <w:abstractNumId w:val="21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13"/>
  </w:num>
  <w:num w:numId="42">
    <w:abstractNumId w:val="31"/>
  </w:num>
  <w:num w:numId="43">
    <w:abstractNumId w:val="22"/>
  </w:num>
  <w:num w:numId="44">
    <w:abstractNumId w:val="5"/>
  </w:num>
  <w:num w:numId="45">
    <w:abstractNumId w:val="4"/>
  </w:num>
  <w:num w:numId="46">
    <w:abstractNumId w:val="1"/>
  </w:num>
  <w:num w:numId="47">
    <w:abstractNumId w:val="36"/>
  </w:num>
  <w:num w:numId="48">
    <w:abstractNumId w:val="8"/>
  </w:num>
  <w:num w:numId="49">
    <w:abstractNumId w:val="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vinho Oliveira">
    <w15:presenceInfo w15:providerId="Windows Live" w15:userId="dc22bd799d22243e"/>
  </w15:person>
  <w15:person w15:author="Oliveira, Arthur R.">
    <w15:presenceInfo w15:providerId="AD" w15:userId="S-1-5-21-329068152-1454471165-1417001333-28496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AE"/>
    <w:rsid w:val="0000145B"/>
    <w:rsid w:val="000050F1"/>
    <w:rsid w:val="000071AF"/>
    <w:rsid w:val="00012E44"/>
    <w:rsid w:val="00015FB2"/>
    <w:rsid w:val="00023CED"/>
    <w:rsid w:val="0003276E"/>
    <w:rsid w:val="00036A9A"/>
    <w:rsid w:val="000443AF"/>
    <w:rsid w:val="00046BCD"/>
    <w:rsid w:val="00046DC0"/>
    <w:rsid w:val="000500BE"/>
    <w:rsid w:val="00050EDB"/>
    <w:rsid w:val="000518E9"/>
    <w:rsid w:val="0005201C"/>
    <w:rsid w:val="000528DA"/>
    <w:rsid w:val="0005307B"/>
    <w:rsid w:val="00055FA9"/>
    <w:rsid w:val="00057780"/>
    <w:rsid w:val="00063212"/>
    <w:rsid w:val="00066D20"/>
    <w:rsid w:val="00067B37"/>
    <w:rsid w:val="00070C2A"/>
    <w:rsid w:val="000806C4"/>
    <w:rsid w:val="00086F10"/>
    <w:rsid w:val="00091B15"/>
    <w:rsid w:val="00093C7F"/>
    <w:rsid w:val="00095E98"/>
    <w:rsid w:val="000963B0"/>
    <w:rsid w:val="000A3376"/>
    <w:rsid w:val="000A4720"/>
    <w:rsid w:val="000A47D4"/>
    <w:rsid w:val="000A4C8F"/>
    <w:rsid w:val="000A622A"/>
    <w:rsid w:val="000A6737"/>
    <w:rsid w:val="000A7DAF"/>
    <w:rsid w:val="000B007B"/>
    <w:rsid w:val="000B1479"/>
    <w:rsid w:val="000B4464"/>
    <w:rsid w:val="000B51D1"/>
    <w:rsid w:val="000B58A0"/>
    <w:rsid w:val="000B6332"/>
    <w:rsid w:val="000C0CB4"/>
    <w:rsid w:val="000C37CC"/>
    <w:rsid w:val="000C572F"/>
    <w:rsid w:val="000D612E"/>
    <w:rsid w:val="000E1FFC"/>
    <w:rsid w:val="000F0166"/>
    <w:rsid w:val="000F39F9"/>
    <w:rsid w:val="00103F1A"/>
    <w:rsid w:val="00106D52"/>
    <w:rsid w:val="00113E34"/>
    <w:rsid w:val="0011443F"/>
    <w:rsid w:val="00115CF9"/>
    <w:rsid w:val="00117AA2"/>
    <w:rsid w:val="00124741"/>
    <w:rsid w:val="00130674"/>
    <w:rsid w:val="00134CE9"/>
    <w:rsid w:val="00137E97"/>
    <w:rsid w:val="00141FE4"/>
    <w:rsid w:val="0014600A"/>
    <w:rsid w:val="0014629C"/>
    <w:rsid w:val="001474A9"/>
    <w:rsid w:val="001476C4"/>
    <w:rsid w:val="0015338A"/>
    <w:rsid w:val="00155AFA"/>
    <w:rsid w:val="00167378"/>
    <w:rsid w:val="001742CB"/>
    <w:rsid w:val="001755F9"/>
    <w:rsid w:val="001763FE"/>
    <w:rsid w:val="001813C0"/>
    <w:rsid w:val="00190C7F"/>
    <w:rsid w:val="0019115F"/>
    <w:rsid w:val="001A6E23"/>
    <w:rsid w:val="001D1AFF"/>
    <w:rsid w:val="001D3CC5"/>
    <w:rsid w:val="001D438C"/>
    <w:rsid w:val="00211C00"/>
    <w:rsid w:val="002146BA"/>
    <w:rsid w:val="00217DB6"/>
    <w:rsid w:val="002209A2"/>
    <w:rsid w:val="00224775"/>
    <w:rsid w:val="00234D53"/>
    <w:rsid w:val="00234F3F"/>
    <w:rsid w:val="00236247"/>
    <w:rsid w:val="00237525"/>
    <w:rsid w:val="00243208"/>
    <w:rsid w:val="002503C9"/>
    <w:rsid w:val="0025132A"/>
    <w:rsid w:val="00251609"/>
    <w:rsid w:val="00255B0E"/>
    <w:rsid w:val="00260033"/>
    <w:rsid w:val="0026095C"/>
    <w:rsid w:val="00261736"/>
    <w:rsid w:val="00262797"/>
    <w:rsid w:val="0026381D"/>
    <w:rsid w:val="00265683"/>
    <w:rsid w:val="00280C6E"/>
    <w:rsid w:val="00280F26"/>
    <w:rsid w:val="002820FB"/>
    <w:rsid w:val="0028275B"/>
    <w:rsid w:val="00283E41"/>
    <w:rsid w:val="00287512"/>
    <w:rsid w:val="0029298F"/>
    <w:rsid w:val="00295073"/>
    <w:rsid w:val="00295870"/>
    <w:rsid w:val="0029773F"/>
    <w:rsid w:val="002A24AB"/>
    <w:rsid w:val="002A5D97"/>
    <w:rsid w:val="002A7B56"/>
    <w:rsid w:val="002B17C2"/>
    <w:rsid w:val="002B5082"/>
    <w:rsid w:val="002B7E29"/>
    <w:rsid w:val="002C1826"/>
    <w:rsid w:val="002C58BE"/>
    <w:rsid w:val="002C6248"/>
    <w:rsid w:val="002C7F37"/>
    <w:rsid w:val="002D215F"/>
    <w:rsid w:val="002D7A16"/>
    <w:rsid w:val="002E1D2C"/>
    <w:rsid w:val="002E34DB"/>
    <w:rsid w:val="002F0CBC"/>
    <w:rsid w:val="002F1EDB"/>
    <w:rsid w:val="003008D3"/>
    <w:rsid w:val="0030599E"/>
    <w:rsid w:val="00305C65"/>
    <w:rsid w:val="00310813"/>
    <w:rsid w:val="00315442"/>
    <w:rsid w:val="00316F61"/>
    <w:rsid w:val="00317757"/>
    <w:rsid w:val="00320B74"/>
    <w:rsid w:val="00322D02"/>
    <w:rsid w:val="00326F7E"/>
    <w:rsid w:val="00326FC5"/>
    <w:rsid w:val="003304E1"/>
    <w:rsid w:val="003320D9"/>
    <w:rsid w:val="00334FF2"/>
    <w:rsid w:val="0033753B"/>
    <w:rsid w:val="00337DCB"/>
    <w:rsid w:val="00345CA5"/>
    <w:rsid w:val="0035286C"/>
    <w:rsid w:val="00356539"/>
    <w:rsid w:val="003624B5"/>
    <w:rsid w:val="003722DC"/>
    <w:rsid w:val="00376551"/>
    <w:rsid w:val="00396556"/>
    <w:rsid w:val="003A0A12"/>
    <w:rsid w:val="003A339A"/>
    <w:rsid w:val="003A4095"/>
    <w:rsid w:val="003B0DC6"/>
    <w:rsid w:val="003C0FDC"/>
    <w:rsid w:val="003C325D"/>
    <w:rsid w:val="003C4FCD"/>
    <w:rsid w:val="003D018B"/>
    <w:rsid w:val="003D2144"/>
    <w:rsid w:val="003D3C99"/>
    <w:rsid w:val="003F2FEF"/>
    <w:rsid w:val="003F4E36"/>
    <w:rsid w:val="003F6856"/>
    <w:rsid w:val="0040003B"/>
    <w:rsid w:val="00402A51"/>
    <w:rsid w:val="00406541"/>
    <w:rsid w:val="004079D3"/>
    <w:rsid w:val="00407AD6"/>
    <w:rsid w:val="00410ADB"/>
    <w:rsid w:val="004135D3"/>
    <w:rsid w:val="00424758"/>
    <w:rsid w:val="004250B4"/>
    <w:rsid w:val="004312ED"/>
    <w:rsid w:val="00431460"/>
    <w:rsid w:val="00431663"/>
    <w:rsid w:val="00433A93"/>
    <w:rsid w:val="00454196"/>
    <w:rsid w:val="00461C2F"/>
    <w:rsid w:val="004648DE"/>
    <w:rsid w:val="00474326"/>
    <w:rsid w:val="0047593E"/>
    <w:rsid w:val="00480123"/>
    <w:rsid w:val="00480438"/>
    <w:rsid w:val="00481B59"/>
    <w:rsid w:val="004831EF"/>
    <w:rsid w:val="00497970"/>
    <w:rsid w:val="00497F38"/>
    <w:rsid w:val="004A0AF1"/>
    <w:rsid w:val="004A3BAA"/>
    <w:rsid w:val="004A3EC5"/>
    <w:rsid w:val="004A5AAB"/>
    <w:rsid w:val="004A7360"/>
    <w:rsid w:val="004B1D18"/>
    <w:rsid w:val="004B7A8A"/>
    <w:rsid w:val="004C0AE5"/>
    <w:rsid w:val="004C7710"/>
    <w:rsid w:val="004C7890"/>
    <w:rsid w:val="004D04CF"/>
    <w:rsid w:val="004D1808"/>
    <w:rsid w:val="004D1D89"/>
    <w:rsid w:val="004E1FEC"/>
    <w:rsid w:val="004E513A"/>
    <w:rsid w:val="004E7D3A"/>
    <w:rsid w:val="004F2257"/>
    <w:rsid w:val="004F72E4"/>
    <w:rsid w:val="00502D8E"/>
    <w:rsid w:val="00502FC8"/>
    <w:rsid w:val="005039DA"/>
    <w:rsid w:val="00503E92"/>
    <w:rsid w:val="00514E21"/>
    <w:rsid w:val="0051637C"/>
    <w:rsid w:val="00516E82"/>
    <w:rsid w:val="00526D91"/>
    <w:rsid w:val="00531AB1"/>
    <w:rsid w:val="00534FA5"/>
    <w:rsid w:val="005429F3"/>
    <w:rsid w:val="00546C83"/>
    <w:rsid w:val="005479AF"/>
    <w:rsid w:val="005500A6"/>
    <w:rsid w:val="0055034A"/>
    <w:rsid w:val="00556E7C"/>
    <w:rsid w:val="005570FD"/>
    <w:rsid w:val="00563439"/>
    <w:rsid w:val="00567FF7"/>
    <w:rsid w:val="00571181"/>
    <w:rsid w:val="005744D0"/>
    <w:rsid w:val="00577B1D"/>
    <w:rsid w:val="005823AF"/>
    <w:rsid w:val="005860A0"/>
    <w:rsid w:val="005956B2"/>
    <w:rsid w:val="00595EB3"/>
    <w:rsid w:val="005B387F"/>
    <w:rsid w:val="005D038F"/>
    <w:rsid w:val="005D0918"/>
    <w:rsid w:val="005D1F4D"/>
    <w:rsid w:val="005D63FA"/>
    <w:rsid w:val="005E054B"/>
    <w:rsid w:val="005E10BF"/>
    <w:rsid w:val="005E2A88"/>
    <w:rsid w:val="005E4062"/>
    <w:rsid w:val="005E714E"/>
    <w:rsid w:val="005F1C99"/>
    <w:rsid w:val="005F1E3F"/>
    <w:rsid w:val="00607241"/>
    <w:rsid w:val="00610DCB"/>
    <w:rsid w:val="00611C7E"/>
    <w:rsid w:val="0061200F"/>
    <w:rsid w:val="00614FAA"/>
    <w:rsid w:val="00625100"/>
    <w:rsid w:val="0063045A"/>
    <w:rsid w:val="006345C0"/>
    <w:rsid w:val="00635D76"/>
    <w:rsid w:val="00642FB9"/>
    <w:rsid w:val="0064782A"/>
    <w:rsid w:val="00651913"/>
    <w:rsid w:val="00653B56"/>
    <w:rsid w:val="00655DA2"/>
    <w:rsid w:val="006562CB"/>
    <w:rsid w:val="00656723"/>
    <w:rsid w:val="00664765"/>
    <w:rsid w:val="00666085"/>
    <w:rsid w:val="00672BA9"/>
    <w:rsid w:val="00674394"/>
    <w:rsid w:val="00683FAB"/>
    <w:rsid w:val="0069580E"/>
    <w:rsid w:val="0069657F"/>
    <w:rsid w:val="006A01A3"/>
    <w:rsid w:val="006A16D0"/>
    <w:rsid w:val="006A719C"/>
    <w:rsid w:val="006A7727"/>
    <w:rsid w:val="006B095D"/>
    <w:rsid w:val="006B151D"/>
    <w:rsid w:val="006B72B5"/>
    <w:rsid w:val="006B76A6"/>
    <w:rsid w:val="006C7349"/>
    <w:rsid w:val="006D0257"/>
    <w:rsid w:val="006D24AE"/>
    <w:rsid w:val="006D45CF"/>
    <w:rsid w:val="006D5B85"/>
    <w:rsid w:val="006D6F18"/>
    <w:rsid w:val="006E5CF9"/>
    <w:rsid w:val="006E6BC6"/>
    <w:rsid w:val="00702549"/>
    <w:rsid w:val="00706D31"/>
    <w:rsid w:val="00712DB6"/>
    <w:rsid w:val="00726569"/>
    <w:rsid w:val="00727D8D"/>
    <w:rsid w:val="00736DB6"/>
    <w:rsid w:val="00741A8B"/>
    <w:rsid w:val="00741C3D"/>
    <w:rsid w:val="007427E9"/>
    <w:rsid w:val="00751F7A"/>
    <w:rsid w:val="00752024"/>
    <w:rsid w:val="00756C84"/>
    <w:rsid w:val="0076590A"/>
    <w:rsid w:val="00773499"/>
    <w:rsid w:val="00787B89"/>
    <w:rsid w:val="00787DC2"/>
    <w:rsid w:val="0079298D"/>
    <w:rsid w:val="007937C2"/>
    <w:rsid w:val="00793A31"/>
    <w:rsid w:val="007958D6"/>
    <w:rsid w:val="00796D54"/>
    <w:rsid w:val="007A13A8"/>
    <w:rsid w:val="007A219C"/>
    <w:rsid w:val="007A34E8"/>
    <w:rsid w:val="007A4F2D"/>
    <w:rsid w:val="007A547A"/>
    <w:rsid w:val="007B399E"/>
    <w:rsid w:val="007B4CF7"/>
    <w:rsid w:val="007C45BF"/>
    <w:rsid w:val="007D2E37"/>
    <w:rsid w:val="007D487A"/>
    <w:rsid w:val="007D6749"/>
    <w:rsid w:val="007D6D81"/>
    <w:rsid w:val="007E0F15"/>
    <w:rsid w:val="007E43F9"/>
    <w:rsid w:val="007E4DD3"/>
    <w:rsid w:val="007E573D"/>
    <w:rsid w:val="007E594C"/>
    <w:rsid w:val="007F2A43"/>
    <w:rsid w:val="007F3293"/>
    <w:rsid w:val="007F3DCA"/>
    <w:rsid w:val="007F492E"/>
    <w:rsid w:val="007F670E"/>
    <w:rsid w:val="00800D33"/>
    <w:rsid w:val="00802B96"/>
    <w:rsid w:val="00802D15"/>
    <w:rsid w:val="0080354D"/>
    <w:rsid w:val="00806872"/>
    <w:rsid w:val="0080745D"/>
    <w:rsid w:val="00807EB6"/>
    <w:rsid w:val="008258E7"/>
    <w:rsid w:val="00826A42"/>
    <w:rsid w:val="00833446"/>
    <w:rsid w:val="0083585C"/>
    <w:rsid w:val="00835F9D"/>
    <w:rsid w:val="0084149A"/>
    <w:rsid w:val="00841DDE"/>
    <w:rsid w:val="00843046"/>
    <w:rsid w:val="008507F7"/>
    <w:rsid w:val="00857E60"/>
    <w:rsid w:val="00864574"/>
    <w:rsid w:val="00865657"/>
    <w:rsid w:val="0086605B"/>
    <w:rsid w:val="00867ED2"/>
    <w:rsid w:val="00871FFA"/>
    <w:rsid w:val="0087461E"/>
    <w:rsid w:val="0087516A"/>
    <w:rsid w:val="00880A26"/>
    <w:rsid w:val="00880F90"/>
    <w:rsid w:val="0088195E"/>
    <w:rsid w:val="008830AE"/>
    <w:rsid w:val="008851CF"/>
    <w:rsid w:val="00885735"/>
    <w:rsid w:val="008902C2"/>
    <w:rsid w:val="008A4099"/>
    <w:rsid w:val="008A523A"/>
    <w:rsid w:val="008A5BCB"/>
    <w:rsid w:val="008A6C6F"/>
    <w:rsid w:val="008B3FD6"/>
    <w:rsid w:val="008C0BF8"/>
    <w:rsid w:val="008C36EA"/>
    <w:rsid w:val="008C6B4B"/>
    <w:rsid w:val="008D58F7"/>
    <w:rsid w:val="008E023C"/>
    <w:rsid w:val="008E4CA2"/>
    <w:rsid w:val="00900DC3"/>
    <w:rsid w:val="009012D3"/>
    <w:rsid w:val="00902C9B"/>
    <w:rsid w:val="00916E84"/>
    <w:rsid w:val="00920169"/>
    <w:rsid w:val="00924826"/>
    <w:rsid w:val="00925B06"/>
    <w:rsid w:val="009416F8"/>
    <w:rsid w:val="00941E0B"/>
    <w:rsid w:val="00944AD6"/>
    <w:rsid w:val="00945A9D"/>
    <w:rsid w:val="0095419D"/>
    <w:rsid w:val="00964B06"/>
    <w:rsid w:val="00966CBF"/>
    <w:rsid w:val="0098395A"/>
    <w:rsid w:val="00984E48"/>
    <w:rsid w:val="00985E9E"/>
    <w:rsid w:val="00987E25"/>
    <w:rsid w:val="009906A2"/>
    <w:rsid w:val="0099185B"/>
    <w:rsid w:val="0099401D"/>
    <w:rsid w:val="00995A3D"/>
    <w:rsid w:val="00995CC3"/>
    <w:rsid w:val="0099724F"/>
    <w:rsid w:val="009A69C2"/>
    <w:rsid w:val="009A6B6B"/>
    <w:rsid w:val="009A788F"/>
    <w:rsid w:val="009B1F31"/>
    <w:rsid w:val="009B32BB"/>
    <w:rsid w:val="009B4814"/>
    <w:rsid w:val="009B7DEF"/>
    <w:rsid w:val="009D3942"/>
    <w:rsid w:val="009D5812"/>
    <w:rsid w:val="009E3F43"/>
    <w:rsid w:val="009F0E0B"/>
    <w:rsid w:val="009F3008"/>
    <w:rsid w:val="009F6B44"/>
    <w:rsid w:val="00A00336"/>
    <w:rsid w:val="00A06937"/>
    <w:rsid w:val="00A13190"/>
    <w:rsid w:val="00A16E54"/>
    <w:rsid w:val="00A21032"/>
    <w:rsid w:val="00A22BEC"/>
    <w:rsid w:val="00A235EB"/>
    <w:rsid w:val="00A3283B"/>
    <w:rsid w:val="00A33350"/>
    <w:rsid w:val="00A33CD2"/>
    <w:rsid w:val="00A33FA7"/>
    <w:rsid w:val="00A348F2"/>
    <w:rsid w:val="00A36BAA"/>
    <w:rsid w:val="00A4016D"/>
    <w:rsid w:val="00A4188F"/>
    <w:rsid w:val="00A42E0A"/>
    <w:rsid w:val="00A43122"/>
    <w:rsid w:val="00A53E30"/>
    <w:rsid w:val="00A62870"/>
    <w:rsid w:val="00A66152"/>
    <w:rsid w:val="00A67D11"/>
    <w:rsid w:val="00A71F65"/>
    <w:rsid w:val="00A722C4"/>
    <w:rsid w:val="00A750C3"/>
    <w:rsid w:val="00A77A79"/>
    <w:rsid w:val="00A77FF5"/>
    <w:rsid w:val="00A835DD"/>
    <w:rsid w:val="00A87AE7"/>
    <w:rsid w:val="00A9628D"/>
    <w:rsid w:val="00AA2245"/>
    <w:rsid w:val="00AA30A1"/>
    <w:rsid w:val="00AA51FC"/>
    <w:rsid w:val="00AA56E2"/>
    <w:rsid w:val="00AB2BE7"/>
    <w:rsid w:val="00AC05F4"/>
    <w:rsid w:val="00AC4652"/>
    <w:rsid w:val="00AC4E83"/>
    <w:rsid w:val="00AD0CCD"/>
    <w:rsid w:val="00AD10F9"/>
    <w:rsid w:val="00AD5218"/>
    <w:rsid w:val="00AD5D8B"/>
    <w:rsid w:val="00AD78E3"/>
    <w:rsid w:val="00AE084B"/>
    <w:rsid w:val="00AE1923"/>
    <w:rsid w:val="00AE1B63"/>
    <w:rsid w:val="00AF2096"/>
    <w:rsid w:val="00AF61DE"/>
    <w:rsid w:val="00B10BEB"/>
    <w:rsid w:val="00B21ADE"/>
    <w:rsid w:val="00B2353D"/>
    <w:rsid w:val="00B23B69"/>
    <w:rsid w:val="00B412C7"/>
    <w:rsid w:val="00B43848"/>
    <w:rsid w:val="00B50CEA"/>
    <w:rsid w:val="00B539B7"/>
    <w:rsid w:val="00B55ADB"/>
    <w:rsid w:val="00B62F07"/>
    <w:rsid w:val="00B6307B"/>
    <w:rsid w:val="00B66270"/>
    <w:rsid w:val="00B72372"/>
    <w:rsid w:val="00B83B08"/>
    <w:rsid w:val="00B84244"/>
    <w:rsid w:val="00B8478E"/>
    <w:rsid w:val="00B9029D"/>
    <w:rsid w:val="00BA361B"/>
    <w:rsid w:val="00BA5F19"/>
    <w:rsid w:val="00BA6B37"/>
    <w:rsid w:val="00BB12BC"/>
    <w:rsid w:val="00BB7176"/>
    <w:rsid w:val="00BB79E4"/>
    <w:rsid w:val="00BC1818"/>
    <w:rsid w:val="00BC2512"/>
    <w:rsid w:val="00BC2541"/>
    <w:rsid w:val="00BC626D"/>
    <w:rsid w:val="00BC69F7"/>
    <w:rsid w:val="00BD2ED2"/>
    <w:rsid w:val="00BD3E00"/>
    <w:rsid w:val="00BE482E"/>
    <w:rsid w:val="00BE4BFF"/>
    <w:rsid w:val="00BE5DC3"/>
    <w:rsid w:val="00BE6B6E"/>
    <w:rsid w:val="00BF3BD0"/>
    <w:rsid w:val="00C01885"/>
    <w:rsid w:val="00C05E5F"/>
    <w:rsid w:val="00C07D35"/>
    <w:rsid w:val="00C14E60"/>
    <w:rsid w:val="00C23370"/>
    <w:rsid w:val="00C3081E"/>
    <w:rsid w:val="00C32A02"/>
    <w:rsid w:val="00C37673"/>
    <w:rsid w:val="00C40EFF"/>
    <w:rsid w:val="00C41A03"/>
    <w:rsid w:val="00C4529E"/>
    <w:rsid w:val="00C46F53"/>
    <w:rsid w:val="00C50D9C"/>
    <w:rsid w:val="00C51964"/>
    <w:rsid w:val="00C5627A"/>
    <w:rsid w:val="00C60579"/>
    <w:rsid w:val="00C65E93"/>
    <w:rsid w:val="00C67F2B"/>
    <w:rsid w:val="00C73544"/>
    <w:rsid w:val="00C73809"/>
    <w:rsid w:val="00C803AF"/>
    <w:rsid w:val="00C812F2"/>
    <w:rsid w:val="00C94486"/>
    <w:rsid w:val="00C94D12"/>
    <w:rsid w:val="00C95224"/>
    <w:rsid w:val="00CA4E4E"/>
    <w:rsid w:val="00CC110B"/>
    <w:rsid w:val="00CC162A"/>
    <w:rsid w:val="00CC1AF2"/>
    <w:rsid w:val="00CC4668"/>
    <w:rsid w:val="00CC5FC0"/>
    <w:rsid w:val="00CD34F1"/>
    <w:rsid w:val="00CD3AD3"/>
    <w:rsid w:val="00CE29B2"/>
    <w:rsid w:val="00CF4A07"/>
    <w:rsid w:val="00D02918"/>
    <w:rsid w:val="00D06EAB"/>
    <w:rsid w:val="00D070AF"/>
    <w:rsid w:val="00D1617B"/>
    <w:rsid w:val="00D17FB0"/>
    <w:rsid w:val="00D227BE"/>
    <w:rsid w:val="00D3039F"/>
    <w:rsid w:val="00D41E2B"/>
    <w:rsid w:val="00D4365B"/>
    <w:rsid w:val="00D44A7A"/>
    <w:rsid w:val="00D518AA"/>
    <w:rsid w:val="00D57146"/>
    <w:rsid w:val="00D61AA9"/>
    <w:rsid w:val="00D6496D"/>
    <w:rsid w:val="00D65C3F"/>
    <w:rsid w:val="00D67A6E"/>
    <w:rsid w:val="00D67CBC"/>
    <w:rsid w:val="00D811AF"/>
    <w:rsid w:val="00D8633F"/>
    <w:rsid w:val="00D87A92"/>
    <w:rsid w:val="00D904D4"/>
    <w:rsid w:val="00D92DCC"/>
    <w:rsid w:val="00D92DE1"/>
    <w:rsid w:val="00D9488F"/>
    <w:rsid w:val="00D956DA"/>
    <w:rsid w:val="00DA1C81"/>
    <w:rsid w:val="00DA3F73"/>
    <w:rsid w:val="00DA6224"/>
    <w:rsid w:val="00DB280F"/>
    <w:rsid w:val="00DB446F"/>
    <w:rsid w:val="00DB6C99"/>
    <w:rsid w:val="00DB6FBD"/>
    <w:rsid w:val="00DD310F"/>
    <w:rsid w:val="00DD317C"/>
    <w:rsid w:val="00DD3882"/>
    <w:rsid w:val="00DE3831"/>
    <w:rsid w:val="00DE3E76"/>
    <w:rsid w:val="00DE63CD"/>
    <w:rsid w:val="00DF3890"/>
    <w:rsid w:val="00DF72BC"/>
    <w:rsid w:val="00DF76BE"/>
    <w:rsid w:val="00E0031B"/>
    <w:rsid w:val="00E056BC"/>
    <w:rsid w:val="00E102F9"/>
    <w:rsid w:val="00E118CF"/>
    <w:rsid w:val="00E1328A"/>
    <w:rsid w:val="00E15505"/>
    <w:rsid w:val="00E15F41"/>
    <w:rsid w:val="00E16F1C"/>
    <w:rsid w:val="00E26D10"/>
    <w:rsid w:val="00E27B94"/>
    <w:rsid w:val="00E4150F"/>
    <w:rsid w:val="00E42541"/>
    <w:rsid w:val="00E47ACF"/>
    <w:rsid w:val="00E50C80"/>
    <w:rsid w:val="00E5293E"/>
    <w:rsid w:val="00E549EC"/>
    <w:rsid w:val="00E61BE1"/>
    <w:rsid w:val="00E62935"/>
    <w:rsid w:val="00E62F09"/>
    <w:rsid w:val="00E63C98"/>
    <w:rsid w:val="00E75BD4"/>
    <w:rsid w:val="00E829C7"/>
    <w:rsid w:val="00E83132"/>
    <w:rsid w:val="00E85709"/>
    <w:rsid w:val="00E86E9A"/>
    <w:rsid w:val="00E8722A"/>
    <w:rsid w:val="00E913F1"/>
    <w:rsid w:val="00E946B8"/>
    <w:rsid w:val="00E968A1"/>
    <w:rsid w:val="00EA0E0D"/>
    <w:rsid w:val="00EA5D56"/>
    <w:rsid w:val="00EA776A"/>
    <w:rsid w:val="00EB00D3"/>
    <w:rsid w:val="00EB50A9"/>
    <w:rsid w:val="00EB5340"/>
    <w:rsid w:val="00EC7EE2"/>
    <w:rsid w:val="00ED51AA"/>
    <w:rsid w:val="00ED54A9"/>
    <w:rsid w:val="00EE04B0"/>
    <w:rsid w:val="00EE0E34"/>
    <w:rsid w:val="00EE3169"/>
    <w:rsid w:val="00EF16C1"/>
    <w:rsid w:val="00EF26AE"/>
    <w:rsid w:val="00EF2DCF"/>
    <w:rsid w:val="00EF5310"/>
    <w:rsid w:val="00EF7CC7"/>
    <w:rsid w:val="00F02989"/>
    <w:rsid w:val="00F02A6F"/>
    <w:rsid w:val="00F10079"/>
    <w:rsid w:val="00F1126A"/>
    <w:rsid w:val="00F12832"/>
    <w:rsid w:val="00F16621"/>
    <w:rsid w:val="00F172F8"/>
    <w:rsid w:val="00F2119E"/>
    <w:rsid w:val="00F230FB"/>
    <w:rsid w:val="00F2430A"/>
    <w:rsid w:val="00F31BA3"/>
    <w:rsid w:val="00F35D26"/>
    <w:rsid w:val="00F4754E"/>
    <w:rsid w:val="00F47F65"/>
    <w:rsid w:val="00F51BF7"/>
    <w:rsid w:val="00F53399"/>
    <w:rsid w:val="00F5471F"/>
    <w:rsid w:val="00F56342"/>
    <w:rsid w:val="00F60DFB"/>
    <w:rsid w:val="00F61341"/>
    <w:rsid w:val="00F61AFA"/>
    <w:rsid w:val="00F64336"/>
    <w:rsid w:val="00F66B5A"/>
    <w:rsid w:val="00F713C3"/>
    <w:rsid w:val="00F8343A"/>
    <w:rsid w:val="00F94A65"/>
    <w:rsid w:val="00F95023"/>
    <w:rsid w:val="00F96CA5"/>
    <w:rsid w:val="00F9743E"/>
    <w:rsid w:val="00FA098A"/>
    <w:rsid w:val="00FA1E13"/>
    <w:rsid w:val="00FA3C28"/>
    <w:rsid w:val="00FA5950"/>
    <w:rsid w:val="00FC0834"/>
    <w:rsid w:val="00FD3A08"/>
    <w:rsid w:val="00FE6AA4"/>
    <w:rsid w:val="00FF3126"/>
    <w:rsid w:val="00FF399A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7CCC2"/>
  <w15:chartTrackingRefBased/>
  <w15:docId w15:val="{D9D13CAE-32B6-48F0-A2C7-FBB171FA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80"/>
    <w:pPr>
      <w:jc w:val="both"/>
    </w:pPr>
    <w:rPr>
      <w:lang w:eastAsia="en-US"/>
    </w:rPr>
  </w:style>
  <w:style w:type="paragraph" w:styleId="Ttulo1">
    <w:name w:val="heading 1"/>
    <w:aliases w:val="SubTítulo 1,Roman 14 B Heading,Titre§,1,Box Header,H1,h1,II+,I,titulo 2,h11,II+1,I1,Heading 1 - TIM,Chapter Head,Header 1,l1,OdsKap1,Capitolo,Tit1,TOC 11,rlhead1,toc 1,Section,Section Heading,CAPÍTULO,Capítulo,Tempo Heading 1,t1,Titre 1 SQ,H"/>
    <w:basedOn w:val="Normal"/>
    <w:next w:val="Normal"/>
    <w:link w:val="Ttulo1Char"/>
    <w:qFormat/>
    <w:rsid w:val="00880A26"/>
    <w:pPr>
      <w:numPr>
        <w:numId w:val="33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200" w:line="276" w:lineRule="auto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aliases w:val="Header Nivel 2,H2,h2,h21,2 headline,h,headline,heading 2,TitreProp,L1 Heading 2,Header 2,l2,Header2,Heading 2 - TIM,OdsKap2,Attribute Heading 2,Paragrafo,2 Heading,2ndOrd (A.),Appendix Title,ah1,A1,Main Hd,Second-Order Heading,Tit2,rlhead2,21"/>
    <w:basedOn w:val="Normal"/>
    <w:next w:val="Normal"/>
    <w:link w:val="Ttulo2Char"/>
    <w:unhideWhenUsed/>
    <w:qFormat/>
    <w:rsid w:val="001813C0"/>
    <w:pPr>
      <w:numPr>
        <w:ilvl w:val="1"/>
        <w:numId w:val="33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120" w:line="276" w:lineRule="auto"/>
      <w:outlineLvl w:val="1"/>
    </w:pPr>
    <w:rPr>
      <w:caps/>
      <w:spacing w:val="15"/>
      <w:sz w:val="22"/>
      <w:szCs w:val="22"/>
    </w:rPr>
  </w:style>
  <w:style w:type="paragraph" w:styleId="Ttulo3">
    <w:name w:val="heading 3"/>
    <w:aliases w:val="Header Nivel 3,H3,h3,h31,TextProp,3,Bold Head,bh,Heading 14,3 bullet,b,2,bullet,SECOND,Second,Bullet,BLANK2,second,3bullet,dot,Arial 12 Fett,1.2.3.,Tempo Heading 3,Titre 3 SQ,Titre 3 SQ1,Titre 3 SQ2,Titre 3 SQ3,Titre 3 SQ4,Titre 3 SQ5,t3,subhe"/>
    <w:basedOn w:val="Normal"/>
    <w:next w:val="Normal"/>
    <w:link w:val="Ttulo3Char"/>
    <w:unhideWhenUsed/>
    <w:qFormat/>
    <w:rsid w:val="00C60579"/>
    <w:pPr>
      <w:numPr>
        <w:ilvl w:val="2"/>
        <w:numId w:val="33"/>
      </w:numPr>
      <w:pBdr>
        <w:top w:val="single" w:sz="6" w:space="2" w:color="4F81BD"/>
        <w:left w:val="single" w:sz="6" w:space="2" w:color="4F81BD"/>
      </w:pBdr>
      <w:spacing w:before="30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aliases w:val="h4,h41,item,Ref Heading 1,rh1,Heading sql,First Subheading,Ref Heading 11,rh11,Heading sql1,H42,First Subheading1,Ref Heading 12,rh12,Heading sql2,H43,h42,First Subheading2,Ref Heading 13,rh13,Heading sql3,H44,Ref Heading 14,rh14,Heading sql4"/>
    <w:basedOn w:val="Normal"/>
    <w:next w:val="Normal"/>
    <w:link w:val="Ttulo4Char"/>
    <w:unhideWhenUsed/>
    <w:qFormat/>
    <w:rsid w:val="00C60579"/>
    <w:pPr>
      <w:numPr>
        <w:ilvl w:val="3"/>
        <w:numId w:val="33"/>
      </w:numPr>
      <w:pBdr>
        <w:top w:val="dotted" w:sz="6" w:space="2" w:color="4F81BD"/>
        <w:left w:val="dotted" w:sz="6" w:space="2" w:color="4F81BD"/>
      </w:pBdr>
      <w:spacing w:before="30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aliases w:val="dash,ds,dd,h5,H5,Tempo Heading 5,Titre 5 SQ,Titre 5 SQ1,Titre 5 SQ2,Titre 5 SQ3,Titre 5 SQ4,Titre 5 SQ5,Titre 5 SQ6,Titre 5 SQ7,Titre 5 SQ11,Titre 5 SQ21,Titre 5 SQ31,Titre 5 SQ41,Titre 5 SQ51,Titre 5 SQ61,Titre 5 SQ8,Titre 5 SQ12,Titre 5 SQ22"/>
    <w:basedOn w:val="Normal"/>
    <w:next w:val="Normal"/>
    <w:link w:val="Ttulo5Char"/>
    <w:unhideWhenUsed/>
    <w:qFormat/>
    <w:rsid w:val="00C60579"/>
    <w:pPr>
      <w:numPr>
        <w:ilvl w:val="4"/>
        <w:numId w:val="33"/>
      </w:numPr>
      <w:pBdr>
        <w:bottom w:val="single" w:sz="6" w:space="1" w:color="4F81BD"/>
      </w:pBdr>
      <w:spacing w:before="30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aliases w:val="Ref Heading 3,rh3,h6,Third Subheading,Ref Heading 31,rh31,Ref Heading 32,rh32,h61,Third Subheading1,Ref Heading 33,rh33,Ref Heading 34,rh34,h62,Third Subheading2,Ref Heading 35,rh35,Ref Heading 36,rh36,Ref Heading 37,rh37,Ref Heading 38,rh38,T"/>
    <w:basedOn w:val="Normal"/>
    <w:next w:val="Normal"/>
    <w:link w:val="Ttulo6Char"/>
    <w:uiPriority w:val="9"/>
    <w:unhideWhenUsed/>
    <w:qFormat/>
    <w:rsid w:val="00C60579"/>
    <w:pPr>
      <w:numPr>
        <w:ilvl w:val="5"/>
        <w:numId w:val="1"/>
      </w:numPr>
      <w:pBdr>
        <w:bottom w:val="dotted" w:sz="6" w:space="1" w:color="4F81BD"/>
      </w:pBdr>
      <w:spacing w:before="30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aliases w:val="L7,letter list,lettered list,h7,st,SDL title,H7,8,7,sdl title,PA Appendix Major,L1 Heading 7,Legal Level 1.1.,cnc,Caption number (column-wide),Bulleted list"/>
    <w:basedOn w:val="Normal"/>
    <w:next w:val="Normal"/>
    <w:link w:val="Ttulo7Char"/>
    <w:uiPriority w:val="9"/>
    <w:unhideWhenUsed/>
    <w:qFormat/>
    <w:rsid w:val="00C60579"/>
    <w:pPr>
      <w:numPr>
        <w:ilvl w:val="6"/>
        <w:numId w:val="1"/>
      </w:numPr>
      <w:spacing w:before="30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aliases w:val="tt,H8"/>
    <w:basedOn w:val="Normal"/>
    <w:next w:val="Normal"/>
    <w:link w:val="Ttulo8Char"/>
    <w:uiPriority w:val="9"/>
    <w:unhideWhenUsed/>
    <w:qFormat/>
    <w:rsid w:val="00C60579"/>
    <w:pPr>
      <w:numPr>
        <w:ilvl w:val="7"/>
        <w:numId w:val="1"/>
      </w:numPr>
      <w:spacing w:before="300"/>
      <w:outlineLvl w:val="7"/>
    </w:pPr>
    <w:rPr>
      <w:caps/>
      <w:spacing w:val="10"/>
      <w:sz w:val="18"/>
      <w:szCs w:val="18"/>
    </w:rPr>
  </w:style>
  <w:style w:type="paragraph" w:styleId="Ttulo9">
    <w:name w:val="heading 9"/>
    <w:aliases w:val="naoindice,ft,App Heading,H9"/>
    <w:basedOn w:val="Normal"/>
    <w:next w:val="Normal"/>
    <w:link w:val="Ttulo9Char"/>
    <w:uiPriority w:val="9"/>
    <w:unhideWhenUsed/>
    <w:qFormat/>
    <w:rsid w:val="00C60579"/>
    <w:pPr>
      <w:numPr>
        <w:ilvl w:val="8"/>
        <w:numId w:val="1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Título 1 Char,Roman 14 B Heading Char,Titre§ Char,1 Char,Box Header Char,H1 Char,h1 Char,II+ Char,I Char,titulo 2 Char,h11 Char,II+1 Char,I1 Char,Heading 1 - TIM Char,Chapter Head Char,Header 1 Char,l1 Char,OdsKap1 Char,Capitolo Char"/>
    <w:link w:val="Ttulo1"/>
    <w:uiPriority w:val="9"/>
    <w:rsid w:val="00880A26"/>
    <w:rPr>
      <w:b/>
      <w:bCs/>
      <w:caps/>
      <w:color w:val="FFFFFF"/>
      <w:spacing w:val="15"/>
      <w:sz w:val="22"/>
      <w:szCs w:val="22"/>
      <w:shd w:val="clear" w:color="auto" w:fill="4F81BD"/>
      <w:lang w:eastAsia="en-US"/>
    </w:rPr>
  </w:style>
  <w:style w:type="character" w:customStyle="1" w:styleId="Ttulo2Char">
    <w:name w:val="Título 2 Char"/>
    <w:aliases w:val="Header Nivel 2 Char,H2 Char,h2 Char,h21 Char,2 headline Char,h Char,headline Char,heading 2 Char,TitreProp Char,L1 Heading 2 Char,Header 2 Char,l2 Char,Header2 Char,Heading 2 - TIM Char,OdsKap2 Char,Attribute Heading 2 Char,Paragrafo Char"/>
    <w:link w:val="Ttulo2"/>
    <w:uiPriority w:val="9"/>
    <w:rsid w:val="001813C0"/>
    <w:rPr>
      <w:caps/>
      <w:spacing w:val="15"/>
      <w:sz w:val="22"/>
      <w:szCs w:val="22"/>
      <w:shd w:val="clear" w:color="auto" w:fill="DBE5F1"/>
      <w:lang w:eastAsia="en-US"/>
    </w:rPr>
  </w:style>
  <w:style w:type="character" w:customStyle="1" w:styleId="Ttulo3Char">
    <w:name w:val="Título 3 Char"/>
    <w:aliases w:val="Header Nivel 3 Char,H3 Char,h3 Char,h31 Char,TextProp Char,3 Char,Bold Head Char,bh Char,Heading 14 Char,3 bullet Char,b Char,2 Char,bullet Char,SECOND Char,Second Char,Bullet Char,BLANK2 Char,second Char,3bullet Char,dot Char,1.2.3. Char"/>
    <w:link w:val="Ttulo3"/>
    <w:uiPriority w:val="9"/>
    <w:rsid w:val="00C60579"/>
    <w:rPr>
      <w:caps/>
      <w:color w:val="243F60"/>
      <w:spacing w:val="15"/>
      <w:sz w:val="22"/>
      <w:szCs w:val="22"/>
      <w:lang w:eastAsia="en-US"/>
    </w:rPr>
  </w:style>
  <w:style w:type="character" w:customStyle="1" w:styleId="Ttulo4Char">
    <w:name w:val="Título 4 Char"/>
    <w:aliases w:val="h4 Char,h41 Char,item Char,Ref Heading 1 Char,rh1 Char,Heading sql Char,First Subheading Char,Ref Heading 11 Char,rh11 Char,Heading sql1 Char,H42 Char,First Subheading1 Char,Ref Heading 12 Char,rh12 Char,Heading sql2 Char,H43 Char,h42 Char"/>
    <w:link w:val="Ttulo4"/>
    <w:uiPriority w:val="9"/>
    <w:rsid w:val="00C60579"/>
    <w:rPr>
      <w:caps/>
      <w:color w:val="365F91"/>
      <w:spacing w:val="10"/>
      <w:sz w:val="22"/>
      <w:szCs w:val="22"/>
      <w:lang w:eastAsia="en-US"/>
    </w:rPr>
  </w:style>
  <w:style w:type="character" w:customStyle="1" w:styleId="Ttulo5Char">
    <w:name w:val="Título 5 Char"/>
    <w:aliases w:val="dash Char,ds Char,dd Char,h5 Char,H5 Char,Tempo Heading 5 Char,Titre 5 SQ Char,Titre 5 SQ1 Char,Titre 5 SQ2 Char,Titre 5 SQ3 Char,Titre 5 SQ4 Char,Titre 5 SQ5 Char,Titre 5 SQ6 Char,Titre 5 SQ7 Char,Titre 5 SQ11 Char,Titre 5 SQ21 Char"/>
    <w:link w:val="Ttulo5"/>
    <w:uiPriority w:val="9"/>
    <w:rsid w:val="00C60579"/>
    <w:rPr>
      <w:caps/>
      <w:color w:val="365F91"/>
      <w:spacing w:val="10"/>
      <w:sz w:val="22"/>
      <w:szCs w:val="22"/>
      <w:lang w:eastAsia="en-US"/>
    </w:rPr>
  </w:style>
  <w:style w:type="character" w:customStyle="1" w:styleId="Ttulo6Char">
    <w:name w:val="Título 6 Char"/>
    <w:aliases w:val="Ref Heading 3 Char,rh3 Char,h6 Char,Third Subheading Char,Ref Heading 31 Char,rh31 Char,Ref Heading 32 Char,rh32 Char,h61 Char,Third Subheading1 Char,Ref Heading 33 Char,rh33 Char,Ref Heading 34 Char,rh34 Char,h62 Char,Ref Heading 35 Char"/>
    <w:link w:val="Ttulo6"/>
    <w:uiPriority w:val="9"/>
    <w:rsid w:val="00C60579"/>
    <w:rPr>
      <w:caps/>
      <w:color w:val="365F91"/>
      <w:spacing w:val="10"/>
      <w:sz w:val="22"/>
      <w:szCs w:val="22"/>
      <w:lang w:eastAsia="en-US"/>
    </w:rPr>
  </w:style>
  <w:style w:type="character" w:customStyle="1" w:styleId="Ttulo7Char">
    <w:name w:val="Título 7 Char"/>
    <w:aliases w:val="L7 Char,letter list Char,lettered list Char,h7 Char,st Char,SDL title Char,H7 Char,8 Char,7 Char,sdl title Char,PA Appendix Major Char,L1 Heading 7 Char,Legal Level 1.1. Char,cnc Char,Caption number (column-wide) Char,Bulleted list Char"/>
    <w:link w:val="Ttulo7"/>
    <w:uiPriority w:val="9"/>
    <w:rsid w:val="00C60579"/>
    <w:rPr>
      <w:caps/>
      <w:color w:val="365F91"/>
      <w:spacing w:val="10"/>
      <w:sz w:val="22"/>
      <w:szCs w:val="22"/>
      <w:lang w:eastAsia="en-US"/>
    </w:rPr>
  </w:style>
  <w:style w:type="character" w:customStyle="1" w:styleId="Ttulo8Char">
    <w:name w:val="Título 8 Char"/>
    <w:aliases w:val="tt Char,H8 Char"/>
    <w:link w:val="Ttulo8"/>
    <w:uiPriority w:val="9"/>
    <w:rsid w:val="00C60579"/>
    <w:rPr>
      <w:caps/>
      <w:spacing w:val="10"/>
      <w:sz w:val="18"/>
      <w:szCs w:val="18"/>
      <w:lang w:eastAsia="en-US"/>
    </w:rPr>
  </w:style>
  <w:style w:type="character" w:customStyle="1" w:styleId="Ttulo9Char">
    <w:name w:val="Título 9 Char"/>
    <w:aliases w:val="naoindice Char,ft Char,App Heading Char,H9 Char"/>
    <w:link w:val="Ttulo9"/>
    <w:uiPriority w:val="9"/>
    <w:rsid w:val="00C60579"/>
    <w:rPr>
      <w:i/>
      <w:caps/>
      <w:spacing w:val="10"/>
      <w:sz w:val="18"/>
      <w:szCs w:val="1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60579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60579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C60579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579"/>
    <w:pPr>
      <w:spacing w:after="1000"/>
    </w:pPr>
    <w:rPr>
      <w:caps/>
      <w:color w:val="595959"/>
      <w:spacing w:val="10"/>
      <w:sz w:val="24"/>
      <w:szCs w:val="24"/>
    </w:rPr>
  </w:style>
  <w:style w:type="character" w:customStyle="1" w:styleId="SubttuloChar">
    <w:name w:val="Subtítulo Char"/>
    <w:link w:val="Subttulo"/>
    <w:uiPriority w:val="11"/>
    <w:rsid w:val="00C60579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C60579"/>
    <w:rPr>
      <w:b/>
      <w:bCs/>
    </w:rPr>
  </w:style>
  <w:style w:type="character" w:styleId="nfase">
    <w:name w:val="Emphasis"/>
    <w:uiPriority w:val="20"/>
    <w:qFormat/>
    <w:rsid w:val="00C60579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C60579"/>
  </w:style>
  <w:style w:type="character" w:customStyle="1" w:styleId="SemEspaamentoChar">
    <w:name w:val="Sem Espaçamento Char"/>
    <w:link w:val="SemEspaamento"/>
    <w:uiPriority w:val="1"/>
    <w:rsid w:val="00C60579"/>
    <w:rPr>
      <w:sz w:val="20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rsid w:val="00C605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60579"/>
    <w:rPr>
      <w:i/>
      <w:iCs/>
    </w:rPr>
  </w:style>
  <w:style w:type="character" w:customStyle="1" w:styleId="CitaoChar">
    <w:name w:val="Citação Char"/>
    <w:link w:val="Citao"/>
    <w:uiPriority w:val="29"/>
    <w:rsid w:val="00C60579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579"/>
    <w:pPr>
      <w:pBdr>
        <w:top w:val="single" w:sz="4" w:space="10" w:color="4F81BD"/>
        <w:left w:val="single" w:sz="4" w:space="10" w:color="4F81BD"/>
      </w:pBdr>
      <w:ind w:left="1296" w:right="1152"/>
    </w:pPr>
    <w:rPr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C60579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C60579"/>
    <w:rPr>
      <w:i/>
      <w:iCs/>
      <w:color w:val="243F60"/>
    </w:rPr>
  </w:style>
  <w:style w:type="character" w:styleId="nfaseIntensa">
    <w:name w:val="Intense Emphasis"/>
    <w:uiPriority w:val="21"/>
    <w:qFormat/>
    <w:rsid w:val="00C60579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C60579"/>
    <w:rPr>
      <w:b/>
      <w:bCs/>
      <w:color w:val="4F81BD"/>
    </w:rPr>
  </w:style>
  <w:style w:type="character" w:styleId="RefernciaIntensa">
    <w:name w:val="Intense Reference"/>
    <w:uiPriority w:val="32"/>
    <w:qFormat/>
    <w:rsid w:val="00C60579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C60579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autoRedefine/>
    <w:uiPriority w:val="39"/>
    <w:unhideWhenUsed/>
    <w:qFormat/>
    <w:rsid w:val="008507F7"/>
    <w:pPr>
      <w:numPr>
        <w:numId w:val="0"/>
      </w:numPr>
      <w:ind w:left="-42" w:right="11"/>
      <w:outlineLvl w:val="9"/>
    </w:pPr>
    <w:rPr>
      <w:lang w:bidi="en-US"/>
    </w:rPr>
  </w:style>
  <w:style w:type="paragraph" w:styleId="Cabealho">
    <w:name w:val="header"/>
    <w:basedOn w:val="Normal"/>
    <w:link w:val="CabealhoChar"/>
    <w:unhideWhenUsed/>
    <w:rsid w:val="00EF26AE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link w:val="Cabealho"/>
    <w:uiPriority w:val="99"/>
    <w:rsid w:val="00EF26AE"/>
    <w:rPr>
      <w:sz w:val="20"/>
      <w:szCs w:val="20"/>
    </w:rPr>
  </w:style>
  <w:style w:type="paragraph" w:styleId="Rodap">
    <w:name w:val="footer"/>
    <w:basedOn w:val="Normal"/>
    <w:link w:val="RodapChar"/>
    <w:unhideWhenUsed/>
    <w:rsid w:val="00EF26AE"/>
    <w:pPr>
      <w:tabs>
        <w:tab w:val="center" w:pos="4513"/>
        <w:tab w:val="right" w:pos="9026"/>
      </w:tabs>
    </w:pPr>
  </w:style>
  <w:style w:type="character" w:customStyle="1" w:styleId="RodapChar">
    <w:name w:val="Rodapé Char"/>
    <w:link w:val="Rodap"/>
    <w:uiPriority w:val="99"/>
    <w:rsid w:val="00EF26AE"/>
    <w:rPr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D5218"/>
    <w:pPr>
      <w:tabs>
        <w:tab w:val="left" w:pos="400"/>
        <w:tab w:val="right" w:pos="9498"/>
      </w:tabs>
      <w:spacing w:before="100"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05307B"/>
    <w:pPr>
      <w:tabs>
        <w:tab w:val="left" w:pos="800"/>
        <w:tab w:val="right" w:pos="9498"/>
      </w:tabs>
      <w:spacing w:after="100"/>
      <w:ind w:left="403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05307B"/>
    <w:pPr>
      <w:tabs>
        <w:tab w:val="left" w:pos="1418"/>
        <w:tab w:val="right" w:pos="9498"/>
      </w:tabs>
      <w:spacing w:before="100" w:after="100"/>
      <w:ind w:left="799"/>
    </w:pPr>
  </w:style>
  <w:style w:type="character" w:styleId="Hyperlink">
    <w:name w:val="Hyperlink"/>
    <w:uiPriority w:val="99"/>
    <w:rsid w:val="00941E0B"/>
    <w:rPr>
      <w:color w:val="0000FF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EF5310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EF5310"/>
    <w:pPr>
      <w:spacing w:after="100"/>
      <w:ind w:left="800"/>
    </w:pPr>
  </w:style>
  <w:style w:type="table" w:styleId="Tabelacomgrade">
    <w:name w:val="Table Grid"/>
    <w:basedOn w:val="Tabelanormal"/>
    <w:uiPriority w:val="59"/>
    <w:rsid w:val="00EF5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EF531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DadosTabela">
    <w:name w:val="Dados Tabela"/>
    <w:basedOn w:val="Normal"/>
    <w:rsid w:val="00322D02"/>
    <w:pPr>
      <w:jc w:val="center"/>
    </w:pPr>
    <w:rPr>
      <w:rFonts w:ascii="Arial" w:hAnsi="Arial"/>
      <w:bCs/>
      <w:sz w:val="22"/>
    </w:rPr>
  </w:style>
  <w:style w:type="paragraph" w:styleId="Remissivo2">
    <w:name w:val="index 2"/>
    <w:basedOn w:val="Normal"/>
    <w:next w:val="Normal"/>
    <w:autoRedefine/>
    <w:uiPriority w:val="99"/>
    <w:unhideWhenUsed/>
    <w:rsid w:val="00D02918"/>
    <w:pPr>
      <w:ind w:left="400" w:hanging="200"/>
      <w:jc w:val="left"/>
    </w:pPr>
    <w:rPr>
      <w:rFonts w:cs="Calibri"/>
    </w:rPr>
  </w:style>
  <w:style w:type="paragraph" w:styleId="Remissivo1">
    <w:name w:val="index 1"/>
    <w:basedOn w:val="Normal"/>
    <w:next w:val="Normal"/>
    <w:autoRedefine/>
    <w:uiPriority w:val="99"/>
    <w:unhideWhenUsed/>
    <w:rsid w:val="00D02918"/>
    <w:pPr>
      <w:ind w:left="200" w:hanging="200"/>
      <w:jc w:val="left"/>
    </w:pPr>
    <w:rPr>
      <w:rFonts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D02918"/>
    <w:pPr>
      <w:ind w:left="600" w:hanging="200"/>
      <w:jc w:val="left"/>
    </w:pPr>
    <w:rPr>
      <w:rFonts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D02918"/>
    <w:pPr>
      <w:ind w:left="800" w:hanging="200"/>
      <w:jc w:val="left"/>
    </w:pPr>
    <w:rPr>
      <w:rFonts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D02918"/>
    <w:pPr>
      <w:ind w:left="1000" w:hanging="200"/>
      <w:jc w:val="left"/>
    </w:pPr>
    <w:rPr>
      <w:rFonts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D02918"/>
    <w:pPr>
      <w:ind w:left="1200" w:hanging="200"/>
      <w:jc w:val="left"/>
    </w:pPr>
    <w:rPr>
      <w:rFonts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D02918"/>
    <w:pPr>
      <w:ind w:left="1400" w:hanging="200"/>
      <w:jc w:val="left"/>
    </w:pPr>
    <w:rPr>
      <w:rFonts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D02918"/>
    <w:pPr>
      <w:ind w:left="1600" w:hanging="200"/>
      <w:jc w:val="left"/>
    </w:pPr>
    <w:rPr>
      <w:rFonts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D02918"/>
    <w:pPr>
      <w:ind w:left="1800" w:hanging="200"/>
      <w:jc w:val="left"/>
    </w:pPr>
    <w:rPr>
      <w:rFonts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D02918"/>
    <w:pPr>
      <w:spacing w:before="120" w:after="120"/>
      <w:jc w:val="left"/>
    </w:pPr>
    <w:rPr>
      <w:rFonts w:cs="Calibri"/>
      <w:b/>
      <w:bCs/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73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A73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71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styleId="TextodoEspaoReservado">
    <w:name w:val="Placeholder Text"/>
    <w:uiPriority w:val="99"/>
    <w:semiHidden/>
    <w:rsid w:val="00800D33"/>
    <w:rPr>
      <w:color w:val="808080"/>
    </w:rPr>
  </w:style>
  <w:style w:type="paragraph" w:styleId="Textodenotaderodap">
    <w:name w:val="footnote text"/>
    <w:basedOn w:val="Normal"/>
    <w:link w:val="TextodenotaderodapChar"/>
    <w:semiHidden/>
    <w:rsid w:val="00880A26"/>
    <w:rPr>
      <w:rFonts w:ascii="Arial" w:hAnsi="Arial"/>
      <w:sz w:val="22"/>
      <w:lang w:val="en-US"/>
    </w:rPr>
  </w:style>
  <w:style w:type="character" w:customStyle="1" w:styleId="TextodenotaderodapChar">
    <w:name w:val="Texto de nota de rodapé Char"/>
    <w:link w:val="Textodenotaderodap"/>
    <w:semiHidden/>
    <w:rsid w:val="00880A26"/>
    <w:rPr>
      <w:rFonts w:ascii="Arial" w:eastAsia="Times New Roman" w:hAnsi="Arial" w:cs="Times New Roman"/>
      <w:szCs w:val="20"/>
      <w:lang w:val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F76BE"/>
  </w:style>
  <w:style w:type="character" w:customStyle="1" w:styleId="TextodecomentrioChar">
    <w:name w:val="Texto de comentário Char"/>
    <w:basedOn w:val="Fontepargpadro"/>
    <w:link w:val="Textodecomentrio"/>
    <w:uiPriority w:val="99"/>
    <w:rsid w:val="00DF76BE"/>
    <w:rPr>
      <w:lang w:eastAsia="en-US"/>
    </w:rPr>
  </w:style>
  <w:style w:type="character" w:customStyle="1" w:styleId="FSMensagemChar">
    <w:name w:val="FS Mensagem Char"/>
    <w:link w:val="FSMensagem"/>
    <w:locked/>
    <w:rsid w:val="00DF76BE"/>
    <w:rPr>
      <w:rFonts w:ascii="Arial" w:hAnsi="Arial" w:cs="Arial"/>
    </w:rPr>
  </w:style>
  <w:style w:type="paragraph" w:customStyle="1" w:styleId="FSMensagem">
    <w:name w:val="FS Mensagem"/>
    <w:basedOn w:val="Normal"/>
    <w:link w:val="FSMensagemChar"/>
    <w:qFormat/>
    <w:rsid w:val="00DF76BE"/>
    <w:pPr>
      <w:numPr>
        <w:numId w:val="2"/>
      </w:numPr>
      <w:contextualSpacing/>
      <w:jc w:val="left"/>
    </w:pPr>
    <w:rPr>
      <w:rFonts w:ascii="Arial" w:hAnsi="Arial" w:cs="Arial"/>
      <w:lang w:eastAsia="pt-BR"/>
    </w:rPr>
  </w:style>
  <w:style w:type="table" w:styleId="TabeladeGrade4-nfase1">
    <w:name w:val="Grid Table 4 Accent 1"/>
    <w:basedOn w:val="Tabelanormal"/>
    <w:uiPriority w:val="49"/>
    <w:rsid w:val="00DF76BE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TextoNivel2">
    <w:name w:val="Texto_Nivel2"/>
    <w:basedOn w:val="Normal"/>
    <w:uiPriority w:val="99"/>
    <w:rsid w:val="00D44A7A"/>
    <w:pPr>
      <w:suppressAutoHyphens/>
      <w:spacing w:after="120"/>
      <w:ind w:firstLine="851"/>
    </w:pPr>
    <w:rPr>
      <w:rFonts w:ascii="Arial" w:hAnsi="Arial" w:cs="Arial"/>
      <w:lang w:eastAsia="ar-SA"/>
    </w:rPr>
  </w:style>
  <w:style w:type="paragraph" w:styleId="Recuonormal">
    <w:name w:val="Normal Indent"/>
    <w:basedOn w:val="Normal"/>
    <w:rsid w:val="00D44A7A"/>
    <w:pPr>
      <w:ind w:left="720"/>
    </w:pPr>
    <w:rPr>
      <w:rFonts w:ascii="Arial" w:hAnsi="Arial"/>
      <w:sz w:val="22"/>
      <w:lang w:val="en-US"/>
    </w:rPr>
  </w:style>
  <w:style w:type="character" w:customStyle="1" w:styleId="PargrafodaListaChar">
    <w:name w:val="Parágrafo da Lista Char"/>
    <w:link w:val="PargrafodaLista"/>
    <w:uiPriority w:val="34"/>
    <w:locked/>
    <w:rsid w:val="00672BA9"/>
    <w:rPr>
      <w:lang w:eastAsia="en-US"/>
    </w:rPr>
  </w:style>
  <w:style w:type="paragraph" w:customStyle="1" w:styleId="Numerado">
    <w:name w:val="Numerado"/>
    <w:basedOn w:val="Normal"/>
    <w:link w:val="NumeradoChar"/>
    <w:qFormat/>
    <w:rsid w:val="00672BA9"/>
    <w:pPr>
      <w:numPr>
        <w:numId w:val="12"/>
      </w:numPr>
      <w:spacing w:before="40" w:after="40"/>
    </w:pPr>
    <w:rPr>
      <w:rFonts w:asciiTheme="minorHAnsi" w:eastAsiaTheme="minorEastAsia" w:hAnsiTheme="minorHAnsi" w:cstheme="minorBidi"/>
    </w:rPr>
  </w:style>
  <w:style w:type="character" w:customStyle="1" w:styleId="NumeradoChar">
    <w:name w:val="Numerado Char"/>
    <w:basedOn w:val="Fontepargpadro"/>
    <w:link w:val="Numerado"/>
    <w:rsid w:val="00672BA9"/>
    <w:rPr>
      <w:rFonts w:asciiTheme="minorHAnsi" w:eastAsiaTheme="minorEastAsia" w:hAnsiTheme="minorHAnsi" w:cstheme="minorBidi"/>
      <w:lang w:eastAsia="en-US"/>
    </w:rPr>
  </w:style>
  <w:style w:type="paragraph" w:styleId="Reviso">
    <w:name w:val="Revision"/>
    <w:hidden/>
    <w:uiPriority w:val="99"/>
    <w:semiHidden/>
    <w:rsid w:val="001D438C"/>
    <w:rPr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25100"/>
    <w:rPr>
      <w:sz w:val="16"/>
      <w:szCs w:val="16"/>
    </w:rPr>
  </w:style>
  <w:style w:type="paragraph" w:customStyle="1" w:styleId="Code">
    <w:name w:val="Code"/>
    <w:basedOn w:val="Normal"/>
    <w:link w:val="CodeChar"/>
    <w:qFormat/>
    <w:rsid w:val="00625100"/>
    <w:pPr>
      <w:shd w:val="clear" w:color="auto" w:fill="F2F2F2" w:themeFill="background1" w:themeFillShade="F2"/>
    </w:pPr>
    <w:rPr>
      <w:rFonts w:ascii="Courier New" w:hAnsi="Courier New"/>
      <w:sz w:val="18"/>
      <w:szCs w:val="24"/>
      <w:lang w:eastAsia="pt-BR"/>
    </w:rPr>
  </w:style>
  <w:style w:type="character" w:customStyle="1" w:styleId="CodeChar">
    <w:name w:val="Code Char"/>
    <w:basedOn w:val="Fontepargpadro"/>
    <w:link w:val="Code"/>
    <w:rsid w:val="00625100"/>
    <w:rPr>
      <w:rFonts w:ascii="Courier New" w:hAnsi="Courier New"/>
      <w:sz w:val="18"/>
      <w:szCs w:val="24"/>
      <w:shd w:val="clear" w:color="auto" w:fill="F2F2F2" w:themeFill="background1" w:themeFillShade="F2"/>
    </w:rPr>
  </w:style>
  <w:style w:type="table" w:customStyle="1" w:styleId="LightList-Accent11">
    <w:name w:val="Light List - Accent 11"/>
    <w:basedOn w:val="Tabelanormal"/>
    <w:next w:val="ListaClara-nfase1"/>
    <w:uiPriority w:val="61"/>
    <w:rsid w:val="00625100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Code-Highlight">
    <w:name w:val="Code-Highlight"/>
    <w:basedOn w:val="Code"/>
    <w:qFormat/>
    <w:rsid w:val="00625100"/>
  </w:style>
  <w:style w:type="table" w:styleId="TabeladeLista3-nfase1">
    <w:name w:val="List Table 3 Accent 1"/>
    <w:basedOn w:val="Tabelanormal"/>
    <w:uiPriority w:val="48"/>
    <w:rsid w:val="00625100"/>
    <w:pPr>
      <w:spacing w:before="20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IM-Table">
    <w:name w:val="TIM-Table"/>
    <w:basedOn w:val="Tabelanormal"/>
    <w:uiPriority w:val="99"/>
    <w:rsid w:val="00454196"/>
    <w:tblPr>
      <w:jc w:val="center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rPr>
      <w:jc w:val="center"/>
    </w:trPr>
    <w:tcPr>
      <w:shd w:val="clear" w:color="auto" w:fill="auto"/>
    </w:tcPr>
    <w:tblStylePr w:type="firstRow">
      <w:rPr>
        <w:rFonts w:ascii="Calibri" w:hAnsi="Calibri"/>
        <w:b/>
        <w:i w:val="0"/>
        <w:sz w:val="20"/>
      </w:rPr>
      <w:tblPr/>
      <w:tcPr>
        <w:shd w:val="clear" w:color="auto" w:fill="D9D9D9" w:themeFill="background1" w:themeFillShade="D9"/>
      </w:tcPr>
    </w:tblStylePr>
    <w:tblStylePr w:type="lastRow"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auto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58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58E7"/>
    <w:rPr>
      <w:b/>
      <w:bCs/>
      <w:lang w:eastAsia="en-US"/>
    </w:rPr>
  </w:style>
  <w:style w:type="paragraph" w:customStyle="1" w:styleId="paragraph">
    <w:name w:val="paragraph"/>
    <w:basedOn w:val="Normal"/>
    <w:rsid w:val="00595EB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95EB3"/>
  </w:style>
  <w:style w:type="character" w:customStyle="1" w:styleId="eop">
    <w:name w:val="eop"/>
    <w:basedOn w:val="Fontepargpadro"/>
    <w:rsid w:val="00595EB3"/>
  </w:style>
  <w:style w:type="character" w:customStyle="1" w:styleId="spellingerror">
    <w:name w:val="spellingerror"/>
    <w:basedOn w:val="Fontepargpadro"/>
    <w:rsid w:val="0059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3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0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2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032">
          <w:marLeft w:val="198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978">
          <w:marLeft w:val="0"/>
          <w:marRight w:val="1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2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9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3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83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1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0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4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0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5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12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9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3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0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3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83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7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6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2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1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3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8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4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C871039FF40E4C862B044116D7FE9B" ma:contentTypeVersion="12" ma:contentTypeDescription="Crie um novo documento." ma:contentTypeScope="" ma:versionID="e3c7e099280eac161d69d376f2566315">
  <xsd:schema xmlns:xsd="http://www.w3.org/2001/XMLSchema" xmlns:xs="http://www.w3.org/2001/XMLSchema" xmlns:p="http://schemas.microsoft.com/office/2006/metadata/properties" xmlns:ns2="8edee99f-a5a2-4e68-88f4-16bc73ae8894" xmlns:ns3="57fd5f38-3ca2-403d-a9f2-5646a217e5e7" targetNamespace="http://schemas.microsoft.com/office/2006/metadata/properties" ma:root="true" ma:fieldsID="282a0ee3e907988ca79231f7238e2695" ns2:_="" ns3:_="">
    <xsd:import namespace="8edee99f-a5a2-4e68-88f4-16bc73ae8894"/>
    <xsd:import namespace="57fd5f38-3ca2-403d-a9f2-5646a217e5e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Obs" minOccurs="0"/>
                <xsd:element ref="ns3:Observa_x00e7__x00e3_o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ee99f-a5a2-4e68-88f4-16bc73ae88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d5f38-3ca2-403d-a9f2-5646a217e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Obs" ma:index="15" nillable="true" ma:displayName="Obs" ma:description="Informação do atuador da atividade de criação de Swegger para cada TS" ma:internalName="Obs">
      <xsd:simpleType>
        <xsd:restriction base="dms:Text">
          <xsd:maxLength value="255"/>
        </xsd:restriction>
      </xsd:simpleType>
    </xsd:element>
    <xsd:element name="Observa_x00e7__x00e3_o" ma:index="16" nillable="true" ma:displayName="Observação" ma:internalName="Observa_x00e7__x00e3_o">
      <xsd:simpleType>
        <xsd:restriction base="dms:Text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57fd5f38-3ca2-403d-a9f2-5646a217e5e7" xsi:nil="true"/>
    <Obs xmlns="57fd5f38-3ca2-403d-a9f2-5646a217e5e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AA83D-4946-4DC1-9BE6-78EAB89D694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8DD3745-384B-492F-9020-97194FCC64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DD3E7-6A59-4004-93F5-D8FE5C984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ee99f-a5a2-4e68-88f4-16bc73ae8894"/>
    <ds:schemaRef ds:uri="57fd5f38-3ca2-403d-a9f2-5646a217e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EEAB2E-A27E-4EC2-B203-78E46FE4C2BF}">
  <ds:schemaRefs>
    <ds:schemaRef ds:uri="http://schemas.microsoft.com/office/2006/metadata/properties"/>
    <ds:schemaRef ds:uri="http://schemas.microsoft.com/office/infopath/2007/PartnerControls"/>
    <ds:schemaRef ds:uri="57fd5f38-3ca2-403d-a9f2-5646a217e5e7"/>
  </ds:schemaRefs>
</ds:datastoreItem>
</file>

<file path=customXml/itemProps5.xml><?xml version="1.0" encoding="utf-8"?>
<ds:datastoreItem xmlns:ds="http://schemas.openxmlformats.org/officeDocument/2006/customXml" ds:itemID="{0C1B8925-0E67-40CD-8B9B-9136563C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1317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Desenho Funcional</vt:lpstr>
      <vt:lpstr>Desenho Funcional</vt:lpstr>
    </vt:vector>
  </TitlesOfParts>
  <Manager/>
  <Company>Ithappens</Company>
  <LinksUpToDate>false</LinksUpToDate>
  <CharactersWithSpaces>8413</CharactersWithSpaces>
  <SharedDoc>false</SharedDoc>
  <HLinks>
    <vt:vector size="96" baseType="variant"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_Toc361319778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_Toc361319777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_Toc361319776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_Toc361319775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_Toc361319774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_Toc361319773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_Toc361319772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_Toc361319771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_Toc361319770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_Toc361319769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_Toc361319768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_Toc361319767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_Toc361319766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_Toc361319765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_Toc361319764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_Toc361319763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Desenho Funcional</dc:title>
  <dc:subject>controle de estoque</dc:subject>
  <dc:creator>luis oliveira</dc:creator>
  <cp:keywords>FD_It_ContorlSales</cp:keywords>
  <dc:description/>
  <cp:lastModifiedBy>Tavinho Oliveira</cp:lastModifiedBy>
  <cp:revision>5</cp:revision>
  <cp:lastPrinted>2017-06-22T21:52:00Z</cp:lastPrinted>
  <dcterms:created xsi:type="dcterms:W3CDTF">2019-07-19T02:54:00Z</dcterms:created>
  <dcterms:modified xsi:type="dcterms:W3CDTF">2019-07-19T03:39:00Z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0x01010068C871039FF40E4C862B044116D7FE9B</vt:lpwstr>
  </property>
  <property fmtid="{D5CDD505-2E9C-101B-9397-08002B2CF9AE}" pid="4" name="Status">
    <vt:lpwstr>Initial Version</vt:lpwstr>
  </property>
  <property fmtid="{D5CDD505-2E9C-101B-9397-08002B2CF9AE}" pid="5" name="Owner">
    <vt:lpwstr/>
  </property>
</Properties>
</file>